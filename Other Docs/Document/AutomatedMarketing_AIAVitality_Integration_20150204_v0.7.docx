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Default Extension="emf" ContentType="image/x-emf"/>
  <Default Extension="xlsm" ContentType="application/vnd.ms-excel.sheet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pPr w:leftFromText="180" w:rightFromText="180" w:vertAnchor="page" w:horzAnchor="page" w:tblpX="2017" w:tblpY="901"/>
        <w:tblW w:w="4998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476"/>
        <w:gridCol w:w="3520"/>
      </w:tblGrid>
      <w:tr w:rsidR="0067793D" w14:paraId="5D1DDADD" w14:textId="77777777" w:rsidTr="00AB101C">
        <w:trPr>
          <w:trHeight w:val="1064"/>
        </w:trPr>
        <w:tc>
          <w:tcPr>
            <w:tcW w:w="3622" w:type="pct"/>
            <w:tcBorders>
              <w:bottom w:val="single" w:sz="4" w:space="0" w:color="000000" w:themeColor="text1"/>
            </w:tcBorders>
            <w:vAlign w:val="bottom"/>
          </w:tcPr>
          <w:sdt>
            <w:sdtPr>
              <w:rPr>
                <w:color w:val="000000" w:themeColor="text1"/>
              </w:rPr>
              <w:alias w:val="Company Name"/>
              <w:tag w:val=""/>
              <w:id w:val="-886792623"/>
              <w:placeholder>
                <w:docPart w:val="2E1B9955FD73134EB4BB88C0E101559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0F9F72CC" w14:textId="77777777" w:rsidR="0067793D" w:rsidRPr="00CB1890" w:rsidRDefault="008E56B6" w:rsidP="00CB1890">
                <w:pPr>
                  <w:pStyle w:val="Name"/>
                  <w:ind w:left="0" w:right="0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  <w:lang w:val="en-SG"/>
                  </w:rPr>
                  <w:t>Verticurl LLC</w:t>
                </w:r>
              </w:p>
            </w:sdtContent>
          </w:sdt>
          <w:sdt>
            <w:sdtPr>
              <w:alias w:val="Company Address"/>
              <w:tag w:val=""/>
              <w:id w:val="-835229435"/>
              <w:placeholder>
                <w:docPart w:val="66B19DB7AF67ED46B98537B878DC59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7303AAA3" w14:textId="77777777" w:rsidR="0067793D" w:rsidRDefault="008E56B6" w:rsidP="00FC6172">
                <w:pPr>
                  <w:pStyle w:val="NoSpacing"/>
                  <w:ind w:left="0" w:right="0"/>
                </w:pPr>
                <w:r>
                  <w:rPr>
                    <w:lang w:val="en-SG"/>
                  </w:rPr>
                  <w:t xml:space="preserve"> </w:t>
                </w:r>
              </w:p>
            </w:sdtContent>
          </w:sdt>
        </w:tc>
        <w:tc>
          <w:tcPr>
            <w:tcW w:w="1378" w:type="pct"/>
            <w:tcBorders>
              <w:bottom w:val="single" w:sz="4" w:space="0" w:color="000000" w:themeColor="text1"/>
            </w:tcBorders>
            <w:vAlign w:val="center"/>
          </w:tcPr>
          <w:p w14:paraId="6EB627B2" w14:textId="77777777" w:rsidR="0067793D" w:rsidRDefault="00973A4A" w:rsidP="00CB1890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0CF9673" wp14:editId="76CB83A7">
                  <wp:extent cx="2229033" cy="6858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ticurl logo new version 1 cop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02" cy="68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22C38" w14:textId="4D47E564" w:rsidR="00FC6172" w:rsidRDefault="00CB1890" w:rsidP="00FC6172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886A19D" wp14:editId="5FF2FF4A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17550" cy="600075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600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9F81" w14:textId="65782033" w:rsidR="006D0098" w:rsidRDefault="006D0098">
                            <w:pPr>
                              <w:pStyle w:val="Title"/>
                            </w:pPr>
                            <w:r>
                              <w:t>Automated Marketing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Description: Document title" style="position:absolute;margin-left:5.3pt;margin-top:0;width:56.5pt;height:472.5pt;z-index:-251657728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" filled="f" stroked="f" strokeweight=".5pt">
                <v:textbox style="layout-flow:vertical;mso-layout-flow-alt:bottom-to-top;mso-fit-shape-to-text:t" inset="0,14.4pt,18pt">
                  <w:txbxContent>
                    <w:p w14:paraId="5D879F81" w14:textId="65782033" w:rsidR="006D0098" w:rsidRDefault="006D0098">
                      <w:pPr>
                        <w:pStyle w:val="Title"/>
                      </w:pPr>
                      <w:r>
                        <w:t>Automated Marketing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C6172">
        <w:t>Prepared for</w:t>
      </w:r>
      <w:r>
        <w:t xml:space="preserve"> </w:t>
      </w:r>
      <w:sdt>
        <w:sdtPr>
          <w:rPr>
            <w:color w:val="00AF00"/>
          </w:rPr>
          <w:alias w:val="Client Name"/>
          <w:tag w:val=""/>
          <w:id w:val="1901248414"/>
          <w:placeholder>
            <w:docPart w:val="1374BBD62997CE49BB4743CE1BBC7D8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>
          <w:rPr>
            <w:color w:val="4C483D" w:themeColor="text2"/>
          </w:rPr>
        </w:sdtEndPr>
        <w:sdtContent>
          <w:r w:rsidR="00622B53">
            <w:rPr>
              <w:color w:val="00AF00"/>
              <w:lang w:val="en-SG"/>
            </w:rPr>
            <w:t>AIA</w:t>
          </w:r>
        </w:sdtContent>
      </w:sdt>
    </w:p>
    <w:p w14:paraId="1A475BAE" w14:textId="62348DBC" w:rsidR="00FC6172" w:rsidRDefault="00F05E6B" w:rsidP="00FC6172">
      <w:pPr>
        <w:pStyle w:val="Subtitle"/>
      </w:pPr>
      <w:r>
        <w:t>Topic</w:t>
      </w:r>
      <w:r w:rsidR="00E07AC0">
        <w:t xml:space="preserve">: </w:t>
      </w:r>
      <w:r w:rsidR="00622B53">
        <w:t xml:space="preserve">Vitality Eloqua </w:t>
      </w:r>
      <w:r w:rsidR="00D117BC">
        <w:t>Integration</w:t>
      </w:r>
      <w:r w:rsidR="00D40C53">
        <w:t xml:space="preserve"> </w:t>
      </w:r>
    </w:p>
    <w:p w14:paraId="3E94D4F0" w14:textId="59BB6320" w:rsidR="00FC6172" w:rsidRDefault="00E07AC0" w:rsidP="00FC6172">
      <w:pPr>
        <w:pStyle w:val="Subtitle"/>
      </w:pPr>
      <w:r>
        <w:t xml:space="preserve">Date: </w:t>
      </w:r>
      <w:r w:rsidR="00C24FD1">
        <w:t xml:space="preserve">28 </w:t>
      </w:r>
      <w:r w:rsidR="00622B53">
        <w:t>January 2015</w:t>
      </w:r>
    </w:p>
    <w:p w14:paraId="75AFE6A2" w14:textId="7422F4A5" w:rsidR="007F57E7" w:rsidRDefault="007F57E7" w:rsidP="007F57E7">
      <w:pPr>
        <w:pStyle w:val="Subtitle"/>
      </w:pPr>
      <w:r>
        <w:t xml:space="preserve">Version: </w:t>
      </w:r>
      <w:r w:rsidR="00927A2D">
        <w:t>1</w:t>
      </w:r>
      <w:r w:rsidR="000268CA">
        <w:t>.</w:t>
      </w:r>
      <w:r w:rsidR="00927A2D">
        <w:t>0</w:t>
      </w:r>
    </w:p>
    <w:p w14:paraId="782FD846" w14:textId="77777777" w:rsidR="007F57E7" w:rsidRDefault="007F57E7" w:rsidP="007F57E7">
      <w:pPr>
        <w:pStyle w:val="Subtitle"/>
      </w:pPr>
      <w:r>
        <w:t>Version History:</w:t>
      </w:r>
    </w:p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7F57E7" w14:paraId="5959B6E2" w14:textId="77777777" w:rsidTr="00F6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E88E658" w14:textId="77777777" w:rsidR="007F57E7" w:rsidRDefault="007F57E7" w:rsidP="00F65BDB">
            <w:r>
              <w:t>Version</w:t>
            </w:r>
          </w:p>
        </w:tc>
        <w:tc>
          <w:tcPr>
            <w:tcW w:w="2304" w:type="dxa"/>
          </w:tcPr>
          <w:p w14:paraId="44F9B3FB" w14:textId="77777777" w:rsidR="007F57E7" w:rsidRDefault="007F57E7" w:rsidP="00F65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4" w:type="dxa"/>
          </w:tcPr>
          <w:p w14:paraId="3A7A813F" w14:textId="77777777" w:rsidR="007F57E7" w:rsidRDefault="007F57E7" w:rsidP="00F65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04" w:type="dxa"/>
          </w:tcPr>
          <w:p w14:paraId="08BD184B" w14:textId="77777777" w:rsidR="007F57E7" w:rsidRDefault="007F57E7" w:rsidP="00F65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Modifier</w:t>
            </w:r>
          </w:p>
        </w:tc>
      </w:tr>
      <w:tr w:rsidR="007F57E7" w14:paraId="07826998" w14:textId="77777777" w:rsidTr="00F6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1C9DA6F" w14:textId="04D6A3D0" w:rsidR="007F57E7" w:rsidRDefault="00C24FD1" w:rsidP="00C24FD1">
            <w:r>
              <w:t>0.3</w:t>
            </w:r>
          </w:p>
        </w:tc>
        <w:tc>
          <w:tcPr>
            <w:tcW w:w="2304" w:type="dxa"/>
          </w:tcPr>
          <w:p w14:paraId="17CDC877" w14:textId="3957063B" w:rsidR="007F57E7" w:rsidRDefault="00C24FD1" w:rsidP="00622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 </w:t>
            </w:r>
            <w:r w:rsidR="00622B53">
              <w:t>January 2015</w:t>
            </w:r>
          </w:p>
        </w:tc>
        <w:tc>
          <w:tcPr>
            <w:tcW w:w="2304" w:type="dxa"/>
          </w:tcPr>
          <w:p w14:paraId="4C904589" w14:textId="1FB7ECDF" w:rsidR="007F57E7" w:rsidRDefault="00C24FD1" w:rsidP="00F6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to AIA</w:t>
            </w:r>
          </w:p>
        </w:tc>
        <w:tc>
          <w:tcPr>
            <w:tcW w:w="2304" w:type="dxa"/>
          </w:tcPr>
          <w:p w14:paraId="55C87D79" w14:textId="1E4A4E06" w:rsidR="007F57E7" w:rsidRDefault="00927A2D" w:rsidP="00026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Kenneth Goh, Verticurl</w:t>
            </w:r>
          </w:p>
        </w:tc>
      </w:tr>
      <w:tr w:rsidR="00C24FD1" w14:paraId="5903FBCC" w14:textId="77777777" w:rsidTr="00F6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0AA58D7" w14:textId="15A96C99" w:rsidR="00C24FD1" w:rsidDel="00C24FD1" w:rsidRDefault="00C24FD1" w:rsidP="00F65BDB">
            <w:r>
              <w:t>0.4</w:t>
            </w:r>
          </w:p>
        </w:tc>
        <w:tc>
          <w:tcPr>
            <w:tcW w:w="2304" w:type="dxa"/>
          </w:tcPr>
          <w:p w14:paraId="221EE754" w14:textId="075253CE" w:rsidR="00C24FD1" w:rsidDel="00C24FD1" w:rsidRDefault="00C24FD1" w:rsidP="00622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January 2015</w:t>
            </w:r>
          </w:p>
        </w:tc>
        <w:tc>
          <w:tcPr>
            <w:tcW w:w="2304" w:type="dxa"/>
          </w:tcPr>
          <w:p w14:paraId="169D5657" w14:textId="7C65C526" w:rsidR="00C24FD1" w:rsidRDefault="00C24FD1" w:rsidP="00F6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Adjustments post meeting</w:t>
            </w:r>
          </w:p>
        </w:tc>
        <w:tc>
          <w:tcPr>
            <w:tcW w:w="2304" w:type="dxa"/>
          </w:tcPr>
          <w:p w14:paraId="2D05F7E6" w14:textId="67492F4C" w:rsidR="00C24FD1" w:rsidRDefault="00C24FD1" w:rsidP="0002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Kenneth Goh, Verticurl</w:t>
            </w:r>
          </w:p>
        </w:tc>
      </w:tr>
    </w:tbl>
    <w:p w14:paraId="444A6921" w14:textId="77777777" w:rsidR="007F57E7" w:rsidRPr="007F57E7" w:rsidRDefault="007F57E7" w:rsidP="007F57E7"/>
    <w:p w14:paraId="0C4FDC03" w14:textId="77777777" w:rsidR="007F57E7" w:rsidRDefault="007F57E7">
      <w:pPr>
        <w:rPr>
          <w:b/>
          <w:bCs/>
          <w:sz w:val="28"/>
          <w:szCs w:val="28"/>
        </w:rPr>
      </w:pPr>
      <w:r>
        <w:br w:type="page"/>
      </w:r>
    </w:p>
    <w:p w14:paraId="6EB9D3E6" w14:textId="69AF7CB3" w:rsidR="0067793D" w:rsidRDefault="007F57E7" w:rsidP="007F57E7">
      <w:pPr>
        <w:pStyle w:val="Subtitle"/>
      </w:pPr>
      <w:r>
        <w:lastRenderedPageBreak/>
        <w:t>Contents</w:t>
      </w:r>
    </w:p>
    <w:p w14:paraId="36BDACB2" w14:textId="77777777" w:rsidR="008D3154" w:rsidRDefault="00FC6172">
      <w:pPr>
        <w:pStyle w:val="TOC1"/>
        <w:tabs>
          <w:tab w:val="left" w:pos="72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3154" w:rsidRPr="00E528AA">
        <w:rPr>
          <w:noProof/>
          <w:color w:val="00AF00"/>
        </w:rPr>
        <w:t>1.</w:t>
      </w:r>
      <w:r w:rsidR="008D3154">
        <w:rPr>
          <w:noProof/>
          <w:color w:val="auto"/>
          <w:sz w:val="22"/>
          <w:szCs w:val="22"/>
          <w:lang w:val="en-SG" w:eastAsia="en-SG"/>
        </w:rPr>
        <w:tab/>
      </w:r>
      <w:r w:rsidR="008D3154" w:rsidRPr="00E528AA">
        <w:rPr>
          <w:noProof/>
          <w:color w:val="00AF00"/>
        </w:rPr>
        <w:t>Objectives of the document</w:t>
      </w:r>
      <w:r w:rsidR="008D3154">
        <w:rPr>
          <w:noProof/>
        </w:rPr>
        <w:tab/>
      </w:r>
      <w:r w:rsidR="008D3154">
        <w:rPr>
          <w:noProof/>
        </w:rPr>
        <w:fldChar w:fldCharType="begin"/>
      </w:r>
      <w:r w:rsidR="008D3154">
        <w:rPr>
          <w:noProof/>
        </w:rPr>
        <w:instrText xml:space="preserve"> PAGEREF _Toc410165545 \h </w:instrText>
      </w:r>
      <w:r w:rsidR="008D3154">
        <w:rPr>
          <w:noProof/>
        </w:rPr>
      </w:r>
      <w:r w:rsidR="008D3154">
        <w:rPr>
          <w:noProof/>
        </w:rPr>
        <w:fldChar w:fldCharType="separate"/>
      </w:r>
      <w:r w:rsidR="008D3154">
        <w:rPr>
          <w:noProof/>
        </w:rPr>
        <w:t>3</w:t>
      </w:r>
      <w:r w:rsidR="008D3154">
        <w:rPr>
          <w:noProof/>
        </w:rPr>
        <w:fldChar w:fldCharType="end"/>
      </w:r>
    </w:p>
    <w:p w14:paraId="2596ECC7" w14:textId="77777777" w:rsidR="008D3154" w:rsidRDefault="008D3154">
      <w:pPr>
        <w:pStyle w:val="TOC1"/>
        <w:tabs>
          <w:tab w:val="left" w:pos="72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 w:rsidRPr="00E528AA">
        <w:rPr>
          <w:noProof/>
          <w:color w:val="00AF00"/>
        </w:rPr>
        <w:t>2.</w:t>
      </w:r>
      <w:r>
        <w:rPr>
          <w:noProof/>
          <w:color w:val="auto"/>
          <w:sz w:val="22"/>
          <w:szCs w:val="22"/>
          <w:lang w:val="en-SG" w:eastAsia="en-SG"/>
        </w:rPr>
        <w:tab/>
      </w:r>
      <w:r w:rsidRPr="00E528AA">
        <w:rPr>
          <w:noProof/>
          <w:color w:val="00AF00"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06460B" w14:textId="77777777" w:rsidR="008D3154" w:rsidRDefault="008D3154">
      <w:pPr>
        <w:pStyle w:val="TOC2"/>
        <w:tabs>
          <w:tab w:val="left" w:pos="80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rPr>
          <w:noProof/>
        </w:rPr>
        <w:t>2.1.</w:t>
      </w:r>
      <w:r>
        <w:rPr>
          <w:noProof/>
          <w:color w:val="auto"/>
          <w:sz w:val="22"/>
          <w:szCs w:val="22"/>
          <w:lang w:val="en-SG" w:eastAsia="en-SG"/>
        </w:rPr>
        <w:tab/>
      </w:r>
      <w:r>
        <w:rPr>
          <w:noProof/>
        </w:rPr>
        <w:t>High-level Architectural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B9CCDE" w14:textId="77777777" w:rsidR="008D3154" w:rsidRDefault="008D3154">
      <w:pPr>
        <w:pStyle w:val="TOC2"/>
        <w:tabs>
          <w:tab w:val="left" w:pos="80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rPr>
          <w:noProof/>
        </w:rPr>
        <w:t>2.2.</w:t>
      </w:r>
      <w:r>
        <w:rPr>
          <w:noProof/>
          <w:color w:val="auto"/>
          <w:sz w:val="22"/>
          <w:szCs w:val="22"/>
          <w:lang w:val="en-SG" w:eastAsia="en-SG"/>
        </w:rPr>
        <w:tab/>
      </w:r>
      <w:r>
        <w:rPr>
          <w:noProof/>
        </w:rPr>
        <w:t>Source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53551" w14:textId="77777777" w:rsidR="008D3154" w:rsidRDefault="008D3154">
      <w:pPr>
        <w:pStyle w:val="TOC2"/>
        <w:tabs>
          <w:tab w:val="left" w:pos="80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rPr>
          <w:noProof/>
        </w:rPr>
        <w:t>2.3.</w:t>
      </w:r>
      <w:r>
        <w:rPr>
          <w:noProof/>
          <w:color w:val="auto"/>
          <w:sz w:val="22"/>
          <w:szCs w:val="22"/>
          <w:lang w:val="en-SG" w:eastAsia="en-SG"/>
        </w:rPr>
        <w:tab/>
      </w:r>
      <w:r>
        <w:rPr>
          <w:noProof/>
        </w:rPr>
        <w:t>SFTP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0B4802" w14:textId="77777777" w:rsidR="008D3154" w:rsidRDefault="008D3154">
      <w:pPr>
        <w:pStyle w:val="TOC2"/>
        <w:tabs>
          <w:tab w:val="left" w:pos="80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rPr>
          <w:noProof/>
        </w:rPr>
        <w:t>2.4.</w:t>
      </w:r>
      <w:r>
        <w:rPr>
          <w:noProof/>
          <w:color w:val="auto"/>
          <w:sz w:val="22"/>
          <w:szCs w:val="22"/>
          <w:lang w:val="en-SG" w:eastAsia="en-SG"/>
        </w:rPr>
        <w:tab/>
      </w:r>
      <w:r>
        <w:rPr>
          <w:noProof/>
        </w:rPr>
        <w:t>Websphere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D637A4" w14:textId="77777777" w:rsidR="008D3154" w:rsidRDefault="008D3154">
      <w:pPr>
        <w:pStyle w:val="TOC2"/>
        <w:tabs>
          <w:tab w:val="left" w:pos="80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>
        <w:rPr>
          <w:noProof/>
        </w:rPr>
        <w:t>2.5.</w:t>
      </w:r>
      <w:r>
        <w:rPr>
          <w:noProof/>
          <w:color w:val="auto"/>
          <w:sz w:val="22"/>
          <w:szCs w:val="22"/>
          <w:lang w:val="en-SG" w:eastAsia="en-SG"/>
        </w:rPr>
        <w:tab/>
      </w:r>
      <w:r>
        <w:rPr>
          <w:noProof/>
        </w:rPr>
        <w:t>Eloqua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2149EC" w14:textId="77777777" w:rsidR="008D3154" w:rsidRDefault="008D3154">
      <w:pPr>
        <w:pStyle w:val="TOC1"/>
        <w:tabs>
          <w:tab w:val="left" w:pos="720"/>
          <w:tab w:val="right" w:leader="dot" w:pos="8990"/>
        </w:tabs>
        <w:rPr>
          <w:noProof/>
          <w:color w:val="auto"/>
          <w:sz w:val="22"/>
          <w:szCs w:val="22"/>
          <w:lang w:val="en-SG" w:eastAsia="en-SG"/>
        </w:rPr>
      </w:pPr>
      <w:r w:rsidRPr="00E528AA">
        <w:rPr>
          <w:noProof/>
          <w:color w:val="00AF00"/>
        </w:rPr>
        <w:t>3.</w:t>
      </w:r>
      <w:r>
        <w:rPr>
          <w:noProof/>
          <w:color w:val="auto"/>
          <w:sz w:val="22"/>
          <w:szCs w:val="22"/>
          <w:lang w:val="en-SG" w:eastAsia="en-SG"/>
        </w:rPr>
        <w:tab/>
      </w:r>
      <w:r w:rsidRPr="00E528AA">
        <w:rPr>
          <w:noProof/>
          <w:color w:val="00AF00"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_Toc410165552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597766" w14:textId="0DD8D897" w:rsidR="00FC6172" w:rsidRPr="00E84AAE" w:rsidRDefault="00FC6172">
      <w:r>
        <w:fldChar w:fldCharType="end"/>
      </w:r>
    </w:p>
    <w:p w14:paraId="268A97E7" w14:textId="77777777" w:rsidR="007F57E7" w:rsidRDefault="007F57E7">
      <w:pPr>
        <w:rPr>
          <w:rFonts w:asciiTheme="majorHAnsi" w:eastAsiaTheme="majorEastAsia" w:hAnsiTheme="majorHAnsi" w:cstheme="majorBidi"/>
          <w:color w:val="00AF00"/>
          <w:sz w:val="36"/>
          <w:szCs w:val="36"/>
        </w:rPr>
      </w:pPr>
      <w:r>
        <w:rPr>
          <w:color w:val="00AF00"/>
        </w:rPr>
        <w:br w:type="page"/>
      </w:r>
    </w:p>
    <w:p w14:paraId="5151A115" w14:textId="09F9688E" w:rsidR="003819F2" w:rsidRDefault="00CC485C" w:rsidP="00CC485C">
      <w:pPr>
        <w:pStyle w:val="Heading1"/>
        <w:rPr>
          <w:color w:val="00AF00"/>
        </w:rPr>
      </w:pPr>
      <w:bookmarkStart w:id="0" w:name="_Toc410165545"/>
      <w:r w:rsidRPr="00CC485C">
        <w:rPr>
          <w:color w:val="00AF00"/>
        </w:rPr>
        <w:lastRenderedPageBreak/>
        <w:t>Objectives</w:t>
      </w:r>
      <w:r w:rsidR="00B727F0">
        <w:rPr>
          <w:color w:val="00AF00"/>
        </w:rPr>
        <w:t xml:space="preserve"> of the document</w:t>
      </w:r>
      <w:bookmarkEnd w:id="0"/>
    </w:p>
    <w:p w14:paraId="578E754D" w14:textId="0F720CAA" w:rsidR="00E0072F" w:rsidRPr="00E0072F" w:rsidRDefault="00F05E6B" w:rsidP="00947CD3">
      <w:r>
        <w:t xml:space="preserve">The objective of this document is to </w:t>
      </w:r>
      <w:r w:rsidR="007865EF">
        <w:t xml:space="preserve">document the </w:t>
      </w:r>
      <w:r>
        <w:t xml:space="preserve">implementation approach </w:t>
      </w:r>
      <w:r w:rsidR="007865EF">
        <w:t xml:space="preserve">for integration between Vitality (JV and VAS) systems and </w:t>
      </w:r>
      <w:r>
        <w:t>Eloqua.</w:t>
      </w:r>
    </w:p>
    <w:p w14:paraId="1747BCE8" w14:textId="68914A10" w:rsidR="00F273FA" w:rsidRDefault="00595EBD" w:rsidP="007E007A">
      <w:pPr>
        <w:pStyle w:val="Heading1"/>
        <w:rPr>
          <w:color w:val="00AF00"/>
        </w:rPr>
      </w:pPr>
      <w:bookmarkStart w:id="1" w:name="_Toc410165546"/>
      <w:r>
        <w:rPr>
          <w:color w:val="00AF00"/>
        </w:rPr>
        <w:t>Requirements</w:t>
      </w:r>
      <w:bookmarkEnd w:id="1"/>
    </w:p>
    <w:p w14:paraId="56C293A3" w14:textId="15EDE54B" w:rsidR="006A1A6F" w:rsidRDefault="00D01096" w:rsidP="00D01096">
      <w:pPr>
        <w:pStyle w:val="Heading2"/>
      </w:pPr>
      <w:bookmarkStart w:id="2" w:name="_Toc410165547"/>
      <w:r w:rsidRPr="00D01096">
        <w:t>High-level Architectural Diagram</w:t>
      </w:r>
      <w:bookmarkEnd w:id="2"/>
    </w:p>
    <w:p w14:paraId="513261D2" w14:textId="4DA6A114" w:rsidR="006A1A6F" w:rsidRDefault="00764141" w:rsidP="00595EBD">
      <w:pPr>
        <w:spacing w:before="100" w:beforeAutospacing="1" w:after="100" w:afterAutospacing="1"/>
      </w:pPr>
      <w:ins w:id="3" w:author="Kenneth Goh" w:date="2015-02-05T08:25:00Z">
        <w:r>
          <w:rPr>
            <w:noProof/>
            <w:lang w:eastAsia="en-US"/>
          </w:rPr>
          <w:drawing>
            <wp:inline distT="0" distB="0" distL="0" distR="0" wp14:anchorId="1BC30D7A" wp14:editId="1E086C5D">
              <wp:extent cx="5413624" cy="4377690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20427" cy="43831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E427428" w14:textId="0053EEA3" w:rsidR="00C5340F" w:rsidRDefault="00C5340F" w:rsidP="00595EBD">
      <w:pPr>
        <w:spacing w:before="100" w:beforeAutospacing="1" w:after="100" w:afterAutospacing="1"/>
      </w:pPr>
    </w:p>
    <w:p w14:paraId="1452CE3A" w14:textId="19E3E74F" w:rsidR="00443673" w:rsidRDefault="00B035A9" w:rsidP="00595EBD">
      <w:pPr>
        <w:spacing w:before="100" w:beforeAutospacing="1" w:after="100" w:afterAutospacing="1"/>
      </w:pPr>
      <w:r>
        <w:rPr>
          <w:noProof/>
          <w:lang w:eastAsia="en-US"/>
        </w:rPr>
        <w:lastRenderedPageBreak/>
        <w:drawing>
          <wp:inline distT="0" distB="0" distL="0" distR="0" wp14:anchorId="55AFF92A" wp14:editId="6759F435">
            <wp:extent cx="5540991" cy="37567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476" cy="37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A6A" w14:textId="42629EF1" w:rsidR="006A1A6F" w:rsidRDefault="00595EBD" w:rsidP="00595EBD">
      <w:pPr>
        <w:spacing w:before="100" w:beforeAutospacing="1" w:after="100" w:afterAutospacing="1"/>
      </w:pPr>
      <w:r>
        <w:rPr>
          <w:u w:val="single"/>
        </w:rPr>
        <w:t>Overview</w:t>
      </w:r>
      <w:r>
        <w:rPr>
          <w:u w:val="single"/>
        </w:rPr>
        <w:br/>
      </w:r>
      <w:r>
        <w:t>For the purpose of this integration, please pay attention to the objects enclosed in the red dotted-line box.</w:t>
      </w:r>
    </w:p>
    <w:p w14:paraId="5C7851C6" w14:textId="400C24EF" w:rsidR="00595EBD" w:rsidRPr="006A1A6F" w:rsidRDefault="00595EBD" w:rsidP="00595EBD">
      <w:pPr>
        <w:spacing w:before="100" w:beforeAutospacing="1" w:after="100" w:afterAutospacing="1"/>
      </w:pPr>
      <w:r>
        <w:t xml:space="preserve">The objective of the integration is to send trigger-based information from JV and VAS to </w:t>
      </w:r>
      <w:r w:rsidR="00AB3DEE">
        <w:t xml:space="preserve">Eloqua. Upon receiving the information, Eloqua places the contacts </w:t>
      </w:r>
      <w:proofErr w:type="gramStart"/>
      <w:r w:rsidR="00AB3DEE">
        <w:t>who</w:t>
      </w:r>
      <w:proofErr w:type="gramEnd"/>
      <w:r w:rsidR="00AB3DEE">
        <w:t xml:space="preserve"> qualify for the trigger into the respective trigger campaigns.</w:t>
      </w:r>
    </w:p>
    <w:p w14:paraId="644476FC" w14:textId="5FFA93FE" w:rsidR="00AB1AB6" w:rsidRPr="006E23E8" w:rsidRDefault="00595EBD" w:rsidP="00947CD3">
      <w:pPr>
        <w:pStyle w:val="Heading2"/>
      </w:pPr>
      <w:bookmarkStart w:id="4" w:name="_Toc410165548"/>
      <w:r>
        <w:t>Source Systems</w:t>
      </w:r>
      <w:bookmarkEnd w:id="4"/>
    </w:p>
    <w:p w14:paraId="68A49332" w14:textId="3CF2BA65" w:rsidR="00B532CA" w:rsidRDefault="00595EBD" w:rsidP="00947CD3">
      <w:pPr>
        <w:spacing w:before="100" w:beforeAutospacing="1" w:after="100" w:afterAutospacing="1"/>
      </w:pPr>
      <w:r>
        <w:rPr>
          <w:u w:val="single"/>
        </w:rPr>
        <w:t>Discovery (JV)</w:t>
      </w:r>
      <w:r w:rsidR="00D566E4">
        <w:rPr>
          <w:u w:val="single"/>
        </w:rPr>
        <w:br/>
      </w:r>
      <w:r w:rsidR="00B532CA">
        <w:t xml:space="preserve">JV would be sending a total of </w:t>
      </w:r>
      <w:r w:rsidR="001B6DA8">
        <w:rPr>
          <w:highlight w:val="yellow"/>
        </w:rPr>
        <w:t>3</w:t>
      </w:r>
      <w:r w:rsidR="00D84678">
        <w:rPr>
          <w:highlight w:val="yellow"/>
        </w:rPr>
        <w:t>0</w:t>
      </w:r>
      <w:r w:rsidR="00F32791" w:rsidRPr="00234FC9">
        <w:rPr>
          <w:highlight w:val="yellow"/>
        </w:rPr>
        <w:t xml:space="preserve"> </w:t>
      </w:r>
      <w:r w:rsidR="00B532CA" w:rsidRPr="00234FC9">
        <w:rPr>
          <w:highlight w:val="yellow"/>
        </w:rPr>
        <w:t>files</w:t>
      </w:r>
      <w:r w:rsidR="00B532CA">
        <w:t xml:space="preserve"> to the SFTP server. </w:t>
      </w:r>
      <w:r w:rsidR="00FB641E">
        <w:t>These files contain the information required for Eloqua to perform the trigger-based email.</w:t>
      </w:r>
    </w:p>
    <w:p w14:paraId="24D7FA7F" w14:textId="688993B7" w:rsidR="00B532CA" w:rsidRDefault="00B532CA" w:rsidP="00947CD3">
      <w:pPr>
        <w:spacing w:before="100" w:beforeAutospacing="1" w:after="100" w:afterAutospacing="1"/>
      </w:pPr>
      <w:r>
        <w:t>Below table documents the general format of each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B532CA" w14:paraId="666D0F63" w14:textId="77777777" w:rsidTr="00B532CA">
        <w:tc>
          <w:tcPr>
            <w:tcW w:w="4495" w:type="dxa"/>
          </w:tcPr>
          <w:p w14:paraId="41087C36" w14:textId="00F4D483" w:rsidR="00B532CA" w:rsidRPr="00B532CA" w:rsidRDefault="00B532CA" w:rsidP="00947CD3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Encoding</w:t>
            </w:r>
          </w:p>
        </w:tc>
        <w:tc>
          <w:tcPr>
            <w:tcW w:w="4495" w:type="dxa"/>
          </w:tcPr>
          <w:p w14:paraId="7D9208EB" w14:textId="4B8950D3" w:rsidR="00B532CA" w:rsidRDefault="00B532CA" w:rsidP="00947CD3">
            <w:pPr>
              <w:spacing w:before="100" w:beforeAutospacing="1" w:after="100" w:afterAutospacing="1"/>
            </w:pPr>
            <w:r>
              <w:t>UTF-8</w:t>
            </w:r>
          </w:p>
        </w:tc>
      </w:tr>
      <w:tr w:rsidR="00B532CA" w14:paraId="27056F91" w14:textId="77777777" w:rsidTr="00B532CA">
        <w:tc>
          <w:tcPr>
            <w:tcW w:w="4495" w:type="dxa"/>
          </w:tcPr>
          <w:p w14:paraId="00F43816" w14:textId="7DA76AF0" w:rsidR="00B532CA" w:rsidRPr="00B532CA" w:rsidRDefault="00B532CA" w:rsidP="00357A7F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 xml:space="preserve">File </w:t>
            </w:r>
            <w:r w:rsidR="00357A7F">
              <w:rPr>
                <w:b/>
              </w:rPr>
              <w:t>Format</w:t>
            </w:r>
          </w:p>
        </w:tc>
        <w:tc>
          <w:tcPr>
            <w:tcW w:w="4495" w:type="dxa"/>
          </w:tcPr>
          <w:p w14:paraId="341865C8" w14:textId="230AD32D" w:rsidR="00B532CA" w:rsidRPr="009577C4" w:rsidRDefault="00B532CA" w:rsidP="00DE60EF">
            <w:pPr>
              <w:spacing w:before="100" w:beforeAutospacing="1" w:after="100" w:afterAutospacing="1"/>
              <w:rPr>
                <w:highlight w:val="yellow"/>
              </w:rPr>
            </w:pPr>
            <w:r w:rsidRPr="009577C4">
              <w:rPr>
                <w:highlight w:val="yellow"/>
              </w:rPr>
              <w:t>[</w:t>
            </w:r>
            <w:commentRangeStart w:id="5"/>
            <w:commentRangeStart w:id="6"/>
            <w:r w:rsidRPr="009577C4">
              <w:rPr>
                <w:highlight w:val="yellow"/>
              </w:rPr>
              <w:t>Country</w:t>
            </w:r>
            <w:commentRangeEnd w:id="5"/>
            <w:r w:rsidR="000A7916">
              <w:rPr>
                <w:rStyle w:val="CommentReference"/>
                <w:rFonts w:ascii="Garamond" w:eastAsia="MS Mincho" w:hAnsi="Garamond"/>
                <w:color w:val="4C483D"/>
              </w:rPr>
              <w:commentReference w:id="5"/>
            </w:r>
            <w:commentRangeEnd w:id="6"/>
            <w:r w:rsidR="00F32791">
              <w:rPr>
                <w:rStyle w:val="CommentReference"/>
                <w:rFonts w:ascii="Garamond" w:eastAsia="MS Mincho" w:hAnsi="Garamond"/>
                <w:color w:val="4C483D"/>
              </w:rPr>
              <w:commentReference w:id="6"/>
            </w:r>
            <w:r w:rsidRPr="009577C4">
              <w:rPr>
                <w:highlight w:val="yellow"/>
              </w:rPr>
              <w:t xml:space="preserve"> Code]-[Category]</w:t>
            </w:r>
            <w:r w:rsidR="00DE60EF" w:rsidDel="00DE60EF">
              <w:rPr>
                <w:highlight w:val="yellow"/>
              </w:rPr>
              <w:t xml:space="preserve"> </w:t>
            </w:r>
            <w:r w:rsidRPr="009577C4">
              <w:rPr>
                <w:highlight w:val="yellow"/>
              </w:rPr>
              <w:t>-[Date]</w:t>
            </w:r>
          </w:p>
        </w:tc>
      </w:tr>
      <w:tr w:rsidR="00B532CA" w14:paraId="6F9E2D5C" w14:textId="77777777" w:rsidTr="00B532CA">
        <w:tc>
          <w:tcPr>
            <w:tcW w:w="4495" w:type="dxa"/>
          </w:tcPr>
          <w:p w14:paraId="1695DEB7" w14:textId="05C66210" w:rsidR="00B532CA" w:rsidRPr="00B532CA" w:rsidRDefault="00B532CA" w:rsidP="00947CD3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File Type</w:t>
            </w:r>
          </w:p>
        </w:tc>
        <w:tc>
          <w:tcPr>
            <w:tcW w:w="4495" w:type="dxa"/>
          </w:tcPr>
          <w:p w14:paraId="0E8DC3D3" w14:textId="26ACB4F0" w:rsidR="00B532CA" w:rsidRDefault="00B532CA" w:rsidP="00947CD3">
            <w:pPr>
              <w:spacing w:before="100" w:beforeAutospacing="1" w:after="100" w:afterAutospacing="1"/>
            </w:pPr>
            <w:r>
              <w:t>CSV</w:t>
            </w:r>
          </w:p>
        </w:tc>
      </w:tr>
    </w:tbl>
    <w:p w14:paraId="793E744F" w14:textId="77777777" w:rsidR="00B532CA" w:rsidRDefault="00B532CA" w:rsidP="00947CD3">
      <w:pPr>
        <w:spacing w:before="100" w:beforeAutospacing="1" w:after="100" w:afterAutospacing="1"/>
      </w:pPr>
      <w:r>
        <w:t>Below table documents the layout of each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686"/>
        <w:gridCol w:w="5037"/>
      </w:tblGrid>
      <w:tr w:rsidR="00B532CA" w:rsidRPr="00B532CA" w14:paraId="35914F10" w14:textId="77777777" w:rsidTr="00345E0D">
        <w:tc>
          <w:tcPr>
            <w:tcW w:w="846" w:type="dxa"/>
          </w:tcPr>
          <w:p w14:paraId="3D099E5E" w14:textId="65E377B6" w:rsidR="00B532CA" w:rsidRPr="00B532CA" w:rsidRDefault="00B532CA" w:rsidP="00947CD3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No.</w:t>
            </w:r>
          </w:p>
        </w:tc>
        <w:tc>
          <w:tcPr>
            <w:tcW w:w="4961" w:type="dxa"/>
          </w:tcPr>
          <w:p w14:paraId="350D50D2" w14:textId="4C98DF94" w:rsidR="00B532CA" w:rsidRPr="00B532CA" w:rsidRDefault="00B532CA" w:rsidP="00947CD3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Name</w:t>
            </w:r>
            <w:r w:rsidR="009E18A5">
              <w:rPr>
                <w:b/>
              </w:rPr>
              <w:t xml:space="preserve"> and purpose (high-level)</w:t>
            </w:r>
          </w:p>
        </w:tc>
        <w:tc>
          <w:tcPr>
            <w:tcW w:w="3183" w:type="dxa"/>
          </w:tcPr>
          <w:p w14:paraId="5AE24581" w14:textId="43139D79" w:rsidR="00B532CA" w:rsidRPr="00B532CA" w:rsidRDefault="00345E0D" w:rsidP="00345E0D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File Structure and Sample </w:t>
            </w:r>
            <w:r w:rsidR="00B532CA" w:rsidRPr="00B532CA">
              <w:rPr>
                <w:b/>
              </w:rPr>
              <w:t>Object</w:t>
            </w:r>
          </w:p>
        </w:tc>
      </w:tr>
      <w:tr w:rsidR="00B532CA" w14:paraId="4BD7335F" w14:textId="77777777" w:rsidTr="00345E0D">
        <w:tc>
          <w:tcPr>
            <w:tcW w:w="846" w:type="dxa"/>
          </w:tcPr>
          <w:p w14:paraId="2292F38E" w14:textId="77777777" w:rsidR="00B532CA" w:rsidRDefault="00B532CA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A9640C9" w14:textId="3DD17504" w:rsidR="000A7916" w:rsidRDefault="00D15D3C" w:rsidP="00947CD3">
            <w:pPr>
              <w:spacing w:before="100" w:beforeAutospacing="1" w:after="100" w:afterAutospacing="1"/>
            </w:pPr>
            <w:ins w:id="7" w:author="Nishal John" w:date="2015-02-10T10:43:00Z">
              <w:r w:rsidRPr="00D15D3C">
                <w:t>HK-ENGAGEMENT_REMINDER1-20150128040046</w:t>
              </w:r>
            </w:ins>
            <w:del w:id="8" w:author="Nishal John" w:date="2015-02-10T10:43:00Z">
              <w:r w:rsidR="000A7916" w:rsidDel="00D15D3C">
                <w:delText>Example of how the file will translate into a Eloqua CDO: HK-ACHIEVE_GOLD</w:delText>
              </w:r>
              <w:r w:rsidR="00D84678" w:rsidDel="00D15D3C">
                <w:delText xml:space="preserve"> will be used as a trigger comm for </w:delText>
              </w:r>
            </w:del>
          </w:p>
        </w:tc>
        <w:tc>
          <w:tcPr>
            <w:tcW w:w="3183" w:type="dxa"/>
          </w:tcPr>
          <w:p w14:paraId="714053AE" w14:textId="2312DBB4" w:rsidR="00B532CA" w:rsidRDefault="00D15D3C" w:rsidP="00947CD3">
            <w:pPr>
              <w:spacing w:before="100" w:beforeAutospacing="1" w:after="100" w:afterAutospacing="1"/>
            </w:pPr>
            <w:ins w:id="9" w:author="Nishal John" w:date="2015-02-10T10:50:00Z">
              <w:r w:rsidRPr="00D15D3C">
                <w:t>https://www.dropbox.com/s/m0mk74a2oceffmc/Screenshot%202015-02-10%2010.50.02.png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B532CA" w14:paraId="2A08E0D5" w14:textId="77777777" w:rsidTr="00345E0D">
        <w:tc>
          <w:tcPr>
            <w:tcW w:w="846" w:type="dxa"/>
          </w:tcPr>
          <w:p w14:paraId="19DA926A" w14:textId="77777777" w:rsidR="00B532CA" w:rsidRDefault="00B532CA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12FAA3F" w14:textId="02917901" w:rsidR="00B532CA" w:rsidRDefault="00D15D3C" w:rsidP="000A7916">
            <w:pPr>
              <w:spacing w:before="100" w:beforeAutospacing="1" w:after="100" w:afterAutospacing="1"/>
            </w:pPr>
            <w:ins w:id="10" w:author="Nishal John" w:date="2015-02-10T10:50:00Z">
              <w:r w:rsidRPr="00D15D3C">
                <w:t>HK-ENGAGEMENT_REMINDER2-20150128040046</w:t>
              </w:r>
            </w:ins>
            <w:del w:id="11" w:author="Nishal John" w:date="2015-02-10T10:50:00Z">
              <w:r w:rsidR="000A7916" w:rsidDel="00D15D3C">
                <w:delText>Example of how the file will translate into a Eloqua CDO: HK-ACHIEVE_SILVER</w:delText>
              </w:r>
            </w:del>
          </w:p>
        </w:tc>
        <w:tc>
          <w:tcPr>
            <w:tcW w:w="3183" w:type="dxa"/>
          </w:tcPr>
          <w:p w14:paraId="4CA32680" w14:textId="3E3C71E1" w:rsidR="00B532CA" w:rsidRDefault="00D15D3C" w:rsidP="00947CD3">
            <w:pPr>
              <w:spacing w:before="100" w:beforeAutospacing="1" w:after="100" w:afterAutospacing="1"/>
            </w:pPr>
            <w:ins w:id="12" w:author="Nishal John" w:date="2015-02-10T10:50:00Z">
              <w:r w:rsidRPr="00D15D3C">
                <w:t>https://www.dropbox.com/s/ydljqtli4vmogu5/Screenshot%202015-02-10%2010.50.54.png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B532CA" w14:paraId="3E1E1463" w14:textId="77777777" w:rsidTr="00345E0D">
        <w:tc>
          <w:tcPr>
            <w:tcW w:w="846" w:type="dxa"/>
          </w:tcPr>
          <w:p w14:paraId="31A6072C" w14:textId="77777777" w:rsidR="00B532CA" w:rsidRDefault="00B532CA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496DFAE0" w14:textId="4E8ABE31" w:rsidR="00B532CA" w:rsidRDefault="00D15D3C" w:rsidP="00947CD3">
            <w:pPr>
              <w:spacing w:before="100" w:beforeAutospacing="1" w:after="100" w:afterAutospacing="1"/>
            </w:pPr>
            <w:ins w:id="13" w:author="Nishal John" w:date="2015-02-10T10:51:00Z">
              <w:r w:rsidRPr="00D15D3C">
                <w:t>HK-ENGAGEMENT_REMINDER3-20150128040046</w:t>
              </w:r>
            </w:ins>
          </w:p>
        </w:tc>
        <w:tc>
          <w:tcPr>
            <w:tcW w:w="3183" w:type="dxa"/>
          </w:tcPr>
          <w:p w14:paraId="1B3E3FB0" w14:textId="41459E65" w:rsidR="00B532CA" w:rsidRDefault="00D15D3C" w:rsidP="00947CD3">
            <w:pPr>
              <w:spacing w:before="100" w:beforeAutospacing="1" w:after="100" w:afterAutospacing="1"/>
            </w:pPr>
            <w:ins w:id="14" w:author="Nishal John" w:date="2015-02-10T10:51:00Z">
              <w:r w:rsidRPr="00D15D3C">
                <w:t>https://www.dropbox.com/s/wmzov79w6jr0i2e/Screenshot%202015-02-10%2010.51.38.png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B532CA" w14:paraId="327FA4D6" w14:textId="77777777" w:rsidTr="00345E0D">
        <w:tc>
          <w:tcPr>
            <w:tcW w:w="846" w:type="dxa"/>
          </w:tcPr>
          <w:p w14:paraId="2300DE74" w14:textId="77777777" w:rsidR="00B532CA" w:rsidRDefault="00B532CA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362BC5D" w14:textId="43390556" w:rsidR="00B532CA" w:rsidRDefault="00D15D3C" w:rsidP="00947CD3">
            <w:pPr>
              <w:spacing w:before="100" w:beforeAutospacing="1" w:after="100" w:afterAutospacing="1"/>
            </w:pPr>
            <w:ins w:id="15" w:author="Nishal John" w:date="2015-02-10T10:52:00Z">
              <w:r w:rsidRPr="00D15D3C">
                <w:t>HK-APPROACH_SILVER-20150128040046</w:t>
              </w:r>
            </w:ins>
          </w:p>
        </w:tc>
        <w:tc>
          <w:tcPr>
            <w:tcW w:w="3183" w:type="dxa"/>
          </w:tcPr>
          <w:p w14:paraId="2DE12CC7" w14:textId="670BAAB5" w:rsidR="00B532CA" w:rsidRDefault="00D15D3C" w:rsidP="00947CD3">
            <w:pPr>
              <w:spacing w:before="100" w:beforeAutospacing="1" w:after="100" w:afterAutospacing="1"/>
            </w:pPr>
            <w:ins w:id="16" w:author="Nishal John" w:date="2015-02-10T10:53:00Z">
              <w:r w:rsidRPr="00D15D3C">
                <w:t>https://www.dropbox.com/s/iz8nyk987yupvyn/Screenshot%202015-02-10%2010.53.25.png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A44258" w14:paraId="38972C8C" w14:textId="77777777" w:rsidTr="00345E0D">
        <w:tc>
          <w:tcPr>
            <w:tcW w:w="846" w:type="dxa"/>
          </w:tcPr>
          <w:p w14:paraId="405C4573" w14:textId="77777777" w:rsidR="00A44258" w:rsidRDefault="00A44258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EE1166F" w14:textId="435BCFD2" w:rsidR="00A44258" w:rsidRDefault="00D15D3C" w:rsidP="00947CD3">
            <w:pPr>
              <w:spacing w:before="100" w:beforeAutospacing="1" w:after="100" w:afterAutospacing="1"/>
            </w:pPr>
            <w:ins w:id="17" w:author="Nishal John" w:date="2015-02-10T10:54:00Z">
              <w:r w:rsidRPr="00D15D3C">
                <w:t>HK-APPROACH_GOLD-20150129040046</w:t>
              </w:r>
            </w:ins>
          </w:p>
        </w:tc>
        <w:tc>
          <w:tcPr>
            <w:tcW w:w="3183" w:type="dxa"/>
          </w:tcPr>
          <w:p w14:paraId="0C266902" w14:textId="15622B07" w:rsidR="00A44258" w:rsidRDefault="00D15D3C" w:rsidP="00947CD3">
            <w:pPr>
              <w:spacing w:before="100" w:beforeAutospacing="1" w:after="100" w:afterAutospacing="1"/>
            </w:pPr>
            <w:ins w:id="18" w:author="Nishal John" w:date="2015-02-10T10:54:00Z">
              <w:r w:rsidRPr="00D15D3C">
                <w:t>https://www.dropbox.com/s/eub1cdmgb0ds5ln/Screenshot%202015-02-10%2010.54.14.png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2AC1C1B2" w14:textId="77777777" w:rsidTr="00345E0D">
        <w:tc>
          <w:tcPr>
            <w:tcW w:w="846" w:type="dxa"/>
          </w:tcPr>
          <w:p w14:paraId="7567F68B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306A35D9" w14:textId="1C6AB716" w:rsidR="00D2075C" w:rsidRDefault="00D15D3C" w:rsidP="00947CD3">
            <w:pPr>
              <w:spacing w:before="100" w:beforeAutospacing="1" w:after="100" w:afterAutospacing="1"/>
            </w:pPr>
            <w:ins w:id="19" w:author="Nishal John" w:date="2015-02-10T10:54:00Z">
              <w:r w:rsidRPr="00D15D3C">
                <w:t>HK-APPROACH_PLATINUM-20150123040046</w:t>
              </w:r>
            </w:ins>
          </w:p>
        </w:tc>
        <w:tc>
          <w:tcPr>
            <w:tcW w:w="3183" w:type="dxa"/>
          </w:tcPr>
          <w:p w14:paraId="75A08957" w14:textId="2EA036E7" w:rsidR="00D2075C" w:rsidRDefault="00D15D3C" w:rsidP="00947CD3">
            <w:pPr>
              <w:spacing w:before="100" w:beforeAutospacing="1" w:after="100" w:afterAutospacing="1"/>
            </w:pPr>
            <w:ins w:id="20" w:author="Nishal John" w:date="2015-02-10T10:54:00Z">
              <w:r w:rsidRPr="00D15D3C">
                <w:t>https://www.dropbox.com/s/v7wl0hog2wcbp2q/Screenshot%202015-02-10%2010.54.51.png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5B0389EF" w14:textId="77777777" w:rsidTr="00345E0D">
        <w:tc>
          <w:tcPr>
            <w:tcW w:w="846" w:type="dxa"/>
          </w:tcPr>
          <w:p w14:paraId="24303532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687591F5" w14:textId="70ABF821" w:rsidR="00D2075C" w:rsidRDefault="00D15D3C" w:rsidP="00947CD3">
            <w:pPr>
              <w:spacing w:before="100" w:beforeAutospacing="1" w:after="100" w:afterAutospacing="1"/>
            </w:pPr>
            <w:ins w:id="21" w:author="Nishal John" w:date="2015-02-10T10:55:00Z">
              <w:r w:rsidRPr="00D15D3C">
                <w:t>HK-ACHIEVE_SILVER-20150129040046</w:t>
              </w:r>
            </w:ins>
          </w:p>
        </w:tc>
        <w:tc>
          <w:tcPr>
            <w:tcW w:w="3183" w:type="dxa"/>
          </w:tcPr>
          <w:p w14:paraId="016D5932" w14:textId="65E78316" w:rsidR="00D2075C" w:rsidRDefault="00D15D3C" w:rsidP="00947CD3">
            <w:pPr>
              <w:spacing w:before="100" w:beforeAutospacing="1" w:after="100" w:afterAutospacing="1"/>
            </w:pPr>
            <w:ins w:id="22" w:author="Nishal John" w:date="2015-02-10T11:00:00Z">
              <w:r w:rsidRPr="00D15D3C">
                <w:t>https://www.dropbox.com/s/h49mvppqf0myfml/Screenshot%202015-02-10%2011.00.51.png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680D4655" w14:textId="77777777" w:rsidTr="00345E0D">
        <w:tc>
          <w:tcPr>
            <w:tcW w:w="846" w:type="dxa"/>
          </w:tcPr>
          <w:p w14:paraId="6B9B8419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482790BE" w14:textId="0189D957" w:rsidR="00D2075C" w:rsidRDefault="00D15D3C" w:rsidP="00947CD3">
            <w:pPr>
              <w:spacing w:before="100" w:beforeAutospacing="1" w:after="100" w:afterAutospacing="1"/>
            </w:pPr>
            <w:ins w:id="23" w:author="Nishal John" w:date="2015-02-10T11:01:00Z">
              <w:r w:rsidRPr="00D15D3C">
                <w:t>HK-ACHIEVE_GOLD-20141028040046</w:t>
              </w:r>
            </w:ins>
          </w:p>
        </w:tc>
        <w:tc>
          <w:tcPr>
            <w:tcW w:w="3183" w:type="dxa"/>
          </w:tcPr>
          <w:p w14:paraId="30E8A4F6" w14:textId="1F5BE5C0" w:rsidR="00D2075C" w:rsidRDefault="00D15D3C" w:rsidP="00947CD3">
            <w:pPr>
              <w:spacing w:before="100" w:beforeAutospacing="1" w:after="100" w:afterAutospacing="1"/>
            </w:pPr>
            <w:ins w:id="24" w:author="Nishal John" w:date="2015-02-10T11:01:00Z">
              <w:r w:rsidRPr="00D15D3C">
                <w:t>https://www.dropbox.com/s/i2luh02jtraoak0/Screenshot%202015-02-10%2011.01.36.png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090E1BF5" w14:textId="77777777" w:rsidTr="00345E0D">
        <w:tc>
          <w:tcPr>
            <w:tcW w:w="846" w:type="dxa"/>
          </w:tcPr>
          <w:p w14:paraId="36BA590F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5F76406" w14:textId="7088DEC4" w:rsidR="00D2075C" w:rsidRDefault="00D15D3C" w:rsidP="00947CD3">
            <w:pPr>
              <w:spacing w:before="100" w:beforeAutospacing="1" w:after="100" w:afterAutospacing="1"/>
            </w:pPr>
            <w:ins w:id="25" w:author="Nishal John" w:date="2015-02-10T11:01:00Z">
              <w:r w:rsidRPr="00D15D3C">
                <w:t>HK-ACHIEVE_PLATINUM-20150124040046</w:t>
              </w:r>
            </w:ins>
          </w:p>
        </w:tc>
        <w:tc>
          <w:tcPr>
            <w:tcW w:w="3183" w:type="dxa"/>
          </w:tcPr>
          <w:p w14:paraId="1EC51046" w14:textId="6ABFA1F5" w:rsidR="00D2075C" w:rsidRDefault="00D15D3C" w:rsidP="00947CD3">
            <w:pPr>
              <w:spacing w:before="100" w:beforeAutospacing="1" w:after="100" w:afterAutospacing="1"/>
            </w:pPr>
            <w:ins w:id="26" w:author="Nishal John" w:date="2015-02-10T11:02:00Z">
              <w:r w:rsidRPr="00D15D3C">
                <w:t>https://www.dropbox.com/s/b2nmhk7tqbn72pz/Screenshot%202015-02-10%2011.02.06.png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7006B09E" w14:textId="77777777" w:rsidTr="00345E0D">
        <w:tc>
          <w:tcPr>
            <w:tcW w:w="846" w:type="dxa"/>
          </w:tcPr>
          <w:p w14:paraId="50F5D821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027138AB" w14:textId="78BD7F44" w:rsidR="00D2075C" w:rsidRDefault="00D15D3C" w:rsidP="00947CD3">
            <w:pPr>
              <w:spacing w:before="100" w:beforeAutospacing="1" w:after="100" w:afterAutospacing="1"/>
            </w:pPr>
            <w:ins w:id="27" w:author="Nishal John" w:date="2015-02-10T11:04:00Z">
              <w:r w:rsidRPr="00D15D3C">
                <w:t>HK-DOWNGRADE_WARNING-20140716040046</w:t>
              </w:r>
            </w:ins>
          </w:p>
        </w:tc>
        <w:tc>
          <w:tcPr>
            <w:tcW w:w="3183" w:type="dxa"/>
          </w:tcPr>
          <w:p w14:paraId="4C97A0F5" w14:textId="5D4C7BA0" w:rsidR="00D2075C" w:rsidRDefault="00D15D3C" w:rsidP="00947CD3">
            <w:pPr>
              <w:spacing w:before="100" w:beforeAutospacing="1" w:after="100" w:afterAutospacing="1"/>
            </w:pPr>
            <w:ins w:id="28" w:author="Nishal John" w:date="2015-02-10T11:04:00Z">
              <w:r w:rsidRPr="00D15D3C">
                <w:t>https://www.dropbox.com/s/iemmmuyhyng94gx/Screenshot%202015-02-10%2011.04.37.png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688F4596" w14:textId="77777777" w:rsidTr="00345E0D">
        <w:tc>
          <w:tcPr>
            <w:tcW w:w="846" w:type="dxa"/>
          </w:tcPr>
          <w:p w14:paraId="4B2012F7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8846AF1" w14:textId="6775CC17" w:rsidR="00D2075C" w:rsidRDefault="00D15D3C" w:rsidP="00947CD3">
            <w:pPr>
              <w:spacing w:before="100" w:beforeAutospacing="1" w:after="100" w:afterAutospacing="1"/>
            </w:pPr>
            <w:ins w:id="29" w:author="Nishal John" w:date="2015-02-10T11:04:00Z">
              <w:r w:rsidRPr="00D15D3C">
                <w:t>HK-MID_YEAR_ASSESSMENT-20150128040046</w:t>
              </w:r>
            </w:ins>
          </w:p>
        </w:tc>
        <w:tc>
          <w:tcPr>
            <w:tcW w:w="3183" w:type="dxa"/>
          </w:tcPr>
          <w:p w14:paraId="7B0777E3" w14:textId="0642E463" w:rsidR="00D2075C" w:rsidRDefault="00D15D3C" w:rsidP="00947CD3">
            <w:pPr>
              <w:spacing w:before="100" w:beforeAutospacing="1" w:after="100" w:afterAutospacing="1"/>
            </w:pPr>
            <w:ins w:id="30" w:author="Nishal John" w:date="2015-02-10T11:05:00Z">
              <w:r w:rsidRPr="00D15D3C">
                <w:t>https://www.dropbox.com/s/tq78k2mw9eawkk8/Screenshot%202015-02-10%2011.05.11.png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7AD608D0" w14:textId="77777777" w:rsidTr="00345E0D">
        <w:tc>
          <w:tcPr>
            <w:tcW w:w="846" w:type="dxa"/>
          </w:tcPr>
          <w:p w14:paraId="05002CDD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2C5CEA8" w14:textId="320851CC" w:rsidR="00D2075C" w:rsidRDefault="00D15D3C" w:rsidP="00947CD3">
            <w:pPr>
              <w:spacing w:before="100" w:beforeAutospacing="1" w:after="100" w:afterAutospacing="1"/>
            </w:pPr>
            <w:ins w:id="31" w:author="Nishal John" w:date="2015-02-10T11:05:00Z">
              <w:r w:rsidRPr="00D15D3C">
                <w:t>HK-ADIDAS_MICOACH_CONCENT_REMINDER-20150129040046</w:t>
              </w:r>
            </w:ins>
          </w:p>
        </w:tc>
        <w:tc>
          <w:tcPr>
            <w:tcW w:w="3183" w:type="dxa"/>
          </w:tcPr>
          <w:p w14:paraId="299601F6" w14:textId="5AF6AC6A" w:rsidR="00D2075C" w:rsidRDefault="00D15D3C" w:rsidP="00947CD3">
            <w:pPr>
              <w:spacing w:before="100" w:beforeAutospacing="1" w:after="100" w:afterAutospacing="1"/>
            </w:pPr>
            <w:ins w:id="32" w:author="Nishal John" w:date="2015-02-10T11:05:00Z">
              <w:r w:rsidRPr="00D15D3C">
                <w:t>https://www.dropbox.com/s/ryqvp8hulr36bd8/Screenshot%202015-02-10%2011.05.40.png</w:t>
              </w:r>
              <w:proofErr w:type="gramStart"/>
              <w:r w:rsidRPr="00D15D3C">
                <w:t>?dl</w:t>
              </w:r>
              <w:proofErr w:type="gramEnd"/>
              <w:r w:rsidRPr="00D15D3C">
                <w:t>=0</w:t>
              </w:r>
            </w:ins>
          </w:p>
        </w:tc>
      </w:tr>
      <w:tr w:rsidR="00D2075C" w14:paraId="0DF63130" w14:textId="77777777" w:rsidTr="00345E0D">
        <w:tc>
          <w:tcPr>
            <w:tcW w:w="846" w:type="dxa"/>
          </w:tcPr>
          <w:p w14:paraId="1169230D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097263DF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046E13B1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6C2734E3" w14:textId="77777777" w:rsidTr="00345E0D">
        <w:tc>
          <w:tcPr>
            <w:tcW w:w="846" w:type="dxa"/>
          </w:tcPr>
          <w:p w14:paraId="5D6D5FF9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4807ADBF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69A14D81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1640CD58" w14:textId="77777777" w:rsidTr="00345E0D">
        <w:tc>
          <w:tcPr>
            <w:tcW w:w="846" w:type="dxa"/>
          </w:tcPr>
          <w:p w14:paraId="48E60960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3C0286A9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47F4D29E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52240A68" w14:textId="77777777" w:rsidTr="00345E0D">
        <w:tc>
          <w:tcPr>
            <w:tcW w:w="846" w:type="dxa"/>
          </w:tcPr>
          <w:p w14:paraId="04E2ED51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10B6DF58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52A2FF2C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2C501B68" w14:textId="77777777" w:rsidTr="00345E0D">
        <w:tc>
          <w:tcPr>
            <w:tcW w:w="846" w:type="dxa"/>
          </w:tcPr>
          <w:p w14:paraId="66B543AB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52F1DC59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39F2B62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05D6D50F" w14:textId="77777777" w:rsidTr="00345E0D">
        <w:tc>
          <w:tcPr>
            <w:tcW w:w="846" w:type="dxa"/>
          </w:tcPr>
          <w:p w14:paraId="6B5867BF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3990E7E6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071D3069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1270584B" w14:textId="77777777" w:rsidTr="00345E0D">
        <w:tc>
          <w:tcPr>
            <w:tcW w:w="846" w:type="dxa"/>
          </w:tcPr>
          <w:p w14:paraId="5D83397A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0E40E566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6AAD38FE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05CD5565" w14:textId="77777777" w:rsidTr="00345E0D">
        <w:tc>
          <w:tcPr>
            <w:tcW w:w="846" w:type="dxa"/>
          </w:tcPr>
          <w:p w14:paraId="0CAFD878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51103C0C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76DC8AFF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0AF95D9C" w14:textId="77777777" w:rsidTr="00345E0D">
        <w:tc>
          <w:tcPr>
            <w:tcW w:w="846" w:type="dxa"/>
          </w:tcPr>
          <w:p w14:paraId="7C7DF473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0717E9B9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3B6E211E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2213C60A" w14:textId="77777777" w:rsidTr="00345E0D">
        <w:tc>
          <w:tcPr>
            <w:tcW w:w="846" w:type="dxa"/>
          </w:tcPr>
          <w:p w14:paraId="6D7AAED1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16917207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64D031CF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14E3C48C" w14:textId="77777777" w:rsidTr="00345E0D">
        <w:tc>
          <w:tcPr>
            <w:tcW w:w="846" w:type="dxa"/>
          </w:tcPr>
          <w:p w14:paraId="4EDFB5E7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75242CB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9D96AD2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34763222" w14:textId="77777777" w:rsidTr="00345E0D">
        <w:tc>
          <w:tcPr>
            <w:tcW w:w="846" w:type="dxa"/>
          </w:tcPr>
          <w:p w14:paraId="229ED35B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421F033B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3ACBB89D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7DF39697" w14:textId="77777777" w:rsidTr="00345E0D">
        <w:tc>
          <w:tcPr>
            <w:tcW w:w="846" w:type="dxa"/>
          </w:tcPr>
          <w:p w14:paraId="3D2F265D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54DF96E0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0ABE818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55B2309F" w14:textId="77777777" w:rsidTr="00345E0D">
        <w:tc>
          <w:tcPr>
            <w:tcW w:w="846" w:type="dxa"/>
          </w:tcPr>
          <w:p w14:paraId="74B8291B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580DDCC7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6DBB4C2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02F30895" w14:textId="77777777" w:rsidTr="00345E0D">
        <w:tc>
          <w:tcPr>
            <w:tcW w:w="846" w:type="dxa"/>
          </w:tcPr>
          <w:p w14:paraId="2C149ABE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D813E92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524A2ED2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26225AEF" w14:textId="77777777" w:rsidTr="00345E0D">
        <w:tc>
          <w:tcPr>
            <w:tcW w:w="846" w:type="dxa"/>
          </w:tcPr>
          <w:p w14:paraId="28DABD27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6A97456D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484F52A5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5D5EEBBC" w14:textId="77777777" w:rsidTr="00345E0D">
        <w:tc>
          <w:tcPr>
            <w:tcW w:w="846" w:type="dxa"/>
          </w:tcPr>
          <w:p w14:paraId="773E5EF4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ECDB8B8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5342AE9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  <w:tr w:rsidR="00D2075C" w14:paraId="1F6CA7D0" w14:textId="77777777" w:rsidTr="00345E0D">
        <w:tc>
          <w:tcPr>
            <w:tcW w:w="846" w:type="dxa"/>
          </w:tcPr>
          <w:p w14:paraId="05B82734" w14:textId="77777777" w:rsidR="00D2075C" w:rsidRDefault="00D2075C" w:rsidP="00B532CA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04C4B85B" w14:textId="77777777" w:rsidR="00D2075C" w:rsidRDefault="00D2075C" w:rsidP="00947CD3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09E132F5" w14:textId="77777777" w:rsidR="00D2075C" w:rsidRDefault="00D2075C" w:rsidP="00947CD3">
            <w:pPr>
              <w:spacing w:before="100" w:beforeAutospacing="1" w:after="100" w:afterAutospacing="1"/>
            </w:pPr>
          </w:p>
        </w:tc>
      </w:tr>
    </w:tbl>
    <w:p w14:paraId="533F0E8C" w14:textId="29FA0FD7" w:rsidR="00B532CA" w:rsidRDefault="00B532CA" w:rsidP="00947CD3">
      <w:pPr>
        <w:spacing w:before="100" w:beforeAutospacing="1" w:after="100" w:afterAutospacing="1"/>
      </w:pPr>
    </w:p>
    <w:p w14:paraId="5C18AC4E" w14:textId="5739563B" w:rsidR="009E18A5" w:rsidRDefault="00595EBD" w:rsidP="009E18A5">
      <w:pPr>
        <w:spacing w:before="100" w:beforeAutospacing="1" w:after="100" w:afterAutospacing="1"/>
      </w:pPr>
      <w:r>
        <w:rPr>
          <w:u w:val="single"/>
        </w:rPr>
        <w:t>Vitality Admin System</w:t>
      </w:r>
      <w:r w:rsidR="00283ED3">
        <w:rPr>
          <w:u w:val="single"/>
        </w:rPr>
        <w:t xml:space="preserve"> (</w:t>
      </w:r>
      <w:r>
        <w:rPr>
          <w:u w:val="single"/>
        </w:rPr>
        <w:t>VAS</w:t>
      </w:r>
      <w:r w:rsidR="00283ED3">
        <w:rPr>
          <w:u w:val="single"/>
        </w:rPr>
        <w:t>)</w:t>
      </w:r>
      <w:r w:rsidR="00283ED3">
        <w:rPr>
          <w:u w:val="single"/>
        </w:rPr>
        <w:br/>
      </w:r>
      <w:r w:rsidR="009E18A5">
        <w:t xml:space="preserve">VAS would be sending a total of </w:t>
      </w:r>
      <w:r w:rsidR="009E18A5" w:rsidRPr="00234FC9">
        <w:rPr>
          <w:highlight w:val="yellow"/>
        </w:rPr>
        <w:t>5 files</w:t>
      </w:r>
      <w:r w:rsidR="009E18A5">
        <w:t xml:space="preserve"> to the SFTP server. </w:t>
      </w:r>
      <w:r w:rsidR="00FB641E">
        <w:t>These files contain the information required for Eloqua to perform the trigger-based email.</w:t>
      </w:r>
      <w:r w:rsidR="003E0F54">
        <w:t xml:space="preserve"> </w:t>
      </w:r>
    </w:p>
    <w:p w14:paraId="399710F7" w14:textId="77777777" w:rsidR="009E18A5" w:rsidRDefault="009E18A5" w:rsidP="009E18A5">
      <w:pPr>
        <w:spacing w:before="100" w:beforeAutospacing="1" w:after="100" w:afterAutospacing="1"/>
      </w:pPr>
      <w:r>
        <w:t>Below table documents the general format of each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9E18A5" w14:paraId="00F79FC2" w14:textId="77777777" w:rsidTr="009E18A5">
        <w:tc>
          <w:tcPr>
            <w:tcW w:w="4495" w:type="dxa"/>
          </w:tcPr>
          <w:p w14:paraId="7372AB65" w14:textId="77777777" w:rsidR="009E18A5" w:rsidRPr="00B532CA" w:rsidRDefault="009E18A5" w:rsidP="009E18A5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Encoding</w:t>
            </w:r>
          </w:p>
        </w:tc>
        <w:tc>
          <w:tcPr>
            <w:tcW w:w="4495" w:type="dxa"/>
          </w:tcPr>
          <w:p w14:paraId="11262F77" w14:textId="77777777" w:rsidR="009E18A5" w:rsidRDefault="009E18A5" w:rsidP="009E18A5">
            <w:pPr>
              <w:spacing w:before="100" w:beforeAutospacing="1" w:after="100" w:afterAutospacing="1"/>
            </w:pPr>
            <w:r>
              <w:t>UTF-8</w:t>
            </w:r>
          </w:p>
        </w:tc>
      </w:tr>
      <w:tr w:rsidR="009E18A5" w14:paraId="50F0A48C" w14:textId="77777777" w:rsidTr="009E18A5">
        <w:tc>
          <w:tcPr>
            <w:tcW w:w="4495" w:type="dxa"/>
          </w:tcPr>
          <w:p w14:paraId="36B87971" w14:textId="6D0F569E" w:rsidR="009E18A5" w:rsidRPr="00B532CA" w:rsidRDefault="009E18A5" w:rsidP="00357A7F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 xml:space="preserve">File </w:t>
            </w:r>
            <w:r w:rsidR="00357A7F">
              <w:rPr>
                <w:b/>
              </w:rPr>
              <w:t>Format</w:t>
            </w:r>
          </w:p>
        </w:tc>
        <w:tc>
          <w:tcPr>
            <w:tcW w:w="4495" w:type="dxa"/>
          </w:tcPr>
          <w:p w14:paraId="10CB2B45" w14:textId="77777777" w:rsidR="00AA4EA9" w:rsidRPr="009577C4" w:rsidRDefault="00AA4EA9" w:rsidP="009E18A5">
            <w:pPr>
              <w:spacing w:before="100" w:beforeAutospacing="1" w:after="100" w:afterAutospacing="1"/>
              <w:rPr>
                <w:highlight w:val="yellow"/>
              </w:rPr>
            </w:pPr>
            <w:proofErr w:type="gramStart"/>
            <w:r w:rsidRPr="009577C4">
              <w:rPr>
                <w:highlight w:val="yellow"/>
              </w:rPr>
              <w:t>Tc[</w:t>
            </w:r>
            <w:proofErr w:type="gramEnd"/>
            <w:r w:rsidRPr="009577C4">
              <w:rPr>
                <w:highlight w:val="yellow"/>
              </w:rPr>
              <w:t>trigger number]_[YYYYMMDD]</w:t>
            </w:r>
          </w:p>
          <w:p w14:paraId="5E17C515" w14:textId="5C08067C" w:rsidR="009E18A5" w:rsidRPr="009577C4" w:rsidRDefault="00AA4EA9" w:rsidP="009E18A5">
            <w:pPr>
              <w:spacing w:before="100" w:beforeAutospacing="1" w:after="100" w:afterAutospacing="1"/>
              <w:rPr>
                <w:highlight w:val="yellow"/>
              </w:rPr>
            </w:pPr>
            <w:r w:rsidRPr="009577C4">
              <w:rPr>
                <w:highlight w:val="yellow"/>
              </w:rPr>
              <w:t>[</w:t>
            </w:r>
            <w:proofErr w:type="gramStart"/>
            <w:r w:rsidRPr="009577C4">
              <w:rPr>
                <w:highlight w:val="yellow"/>
              </w:rPr>
              <w:t>this</w:t>
            </w:r>
            <w:proofErr w:type="gramEnd"/>
            <w:r w:rsidRPr="009577C4">
              <w:rPr>
                <w:highlight w:val="yellow"/>
              </w:rPr>
              <w:t xml:space="preserve"> is to be discussed and aligned with JV]</w:t>
            </w:r>
          </w:p>
        </w:tc>
      </w:tr>
      <w:tr w:rsidR="009E18A5" w14:paraId="0289C44A" w14:textId="77777777" w:rsidTr="009E18A5">
        <w:tc>
          <w:tcPr>
            <w:tcW w:w="4495" w:type="dxa"/>
          </w:tcPr>
          <w:p w14:paraId="3AE57A9B" w14:textId="5D47B42E" w:rsidR="009E18A5" w:rsidRPr="00B532CA" w:rsidRDefault="009E18A5" w:rsidP="009E18A5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File Type</w:t>
            </w:r>
          </w:p>
        </w:tc>
        <w:tc>
          <w:tcPr>
            <w:tcW w:w="4495" w:type="dxa"/>
          </w:tcPr>
          <w:p w14:paraId="109D6DCB" w14:textId="77777777" w:rsidR="009E18A5" w:rsidRDefault="009E18A5" w:rsidP="009E18A5">
            <w:pPr>
              <w:spacing w:before="100" w:beforeAutospacing="1" w:after="100" w:afterAutospacing="1"/>
            </w:pPr>
            <w:r>
              <w:t>CSV</w:t>
            </w:r>
          </w:p>
        </w:tc>
      </w:tr>
    </w:tbl>
    <w:p w14:paraId="7A3BFF8E" w14:textId="77777777" w:rsidR="009E18A5" w:rsidRDefault="009E18A5" w:rsidP="009E18A5">
      <w:pPr>
        <w:spacing w:before="100" w:beforeAutospacing="1" w:after="100" w:afterAutospacing="1"/>
      </w:pPr>
      <w:r>
        <w:t>Below table documents the layout of each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3183"/>
      </w:tblGrid>
      <w:tr w:rsidR="00345E0D" w:rsidRPr="00B532CA" w14:paraId="3EEDB7E8" w14:textId="77777777" w:rsidTr="00345E0D">
        <w:tc>
          <w:tcPr>
            <w:tcW w:w="846" w:type="dxa"/>
          </w:tcPr>
          <w:p w14:paraId="6AC7DF06" w14:textId="77777777" w:rsidR="00345E0D" w:rsidRPr="00B532CA" w:rsidRDefault="00345E0D" w:rsidP="00345E0D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No.</w:t>
            </w:r>
          </w:p>
        </w:tc>
        <w:tc>
          <w:tcPr>
            <w:tcW w:w="4961" w:type="dxa"/>
          </w:tcPr>
          <w:p w14:paraId="10C3E471" w14:textId="77777777" w:rsidR="00345E0D" w:rsidRPr="00B532CA" w:rsidRDefault="00345E0D" w:rsidP="00345E0D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Name</w:t>
            </w:r>
            <w:r>
              <w:rPr>
                <w:b/>
              </w:rPr>
              <w:t xml:space="preserve"> and purpose (high-level)</w:t>
            </w:r>
          </w:p>
        </w:tc>
        <w:tc>
          <w:tcPr>
            <w:tcW w:w="3183" w:type="dxa"/>
          </w:tcPr>
          <w:p w14:paraId="461F6EE2" w14:textId="7DB7B4B9" w:rsidR="00345E0D" w:rsidRPr="00B532CA" w:rsidRDefault="00345E0D" w:rsidP="00345E0D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File Structure and Sample </w:t>
            </w:r>
            <w:r w:rsidRPr="00B532CA">
              <w:rPr>
                <w:b/>
              </w:rPr>
              <w:t>Object</w:t>
            </w:r>
          </w:p>
        </w:tc>
      </w:tr>
      <w:tr w:rsidR="009E18A5" w14:paraId="618B2B9A" w14:textId="77777777" w:rsidTr="00345E0D">
        <w:tc>
          <w:tcPr>
            <w:tcW w:w="846" w:type="dxa"/>
          </w:tcPr>
          <w:p w14:paraId="40B51706" w14:textId="77777777" w:rsidR="009E18A5" w:rsidRDefault="009E18A5" w:rsidP="009E18A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7E410F8D" w14:textId="77777777" w:rsidR="009E18A5" w:rsidRDefault="009E18A5" w:rsidP="009E18A5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20FE9447" w14:textId="6596EE7C" w:rsidR="009E18A5" w:rsidRDefault="00251CDE" w:rsidP="009E18A5">
            <w:pPr>
              <w:spacing w:before="100" w:beforeAutospacing="1" w:after="100" w:afterAutospacing="1"/>
            </w:pPr>
            <w:r>
              <w:object w:dxaOrig="1533" w:dyaOrig="994" w14:anchorId="23DB6C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5pt;height:49.7pt" o:ole="">
                  <v:imagedata r:id="rId15" o:title=""/>
                </v:shape>
                <o:OLEObject Type="Embed" ProgID="Excel.SheetMacroEnabled.12" ShapeID="_x0000_i1025" DrawAspect="Icon" ObjectID="_1358930025" r:id="rId16"/>
              </w:object>
            </w:r>
          </w:p>
        </w:tc>
      </w:tr>
      <w:tr w:rsidR="009E18A5" w14:paraId="62F5BB78" w14:textId="77777777" w:rsidTr="00345E0D">
        <w:tc>
          <w:tcPr>
            <w:tcW w:w="846" w:type="dxa"/>
          </w:tcPr>
          <w:p w14:paraId="33149B8C" w14:textId="77777777" w:rsidR="009E18A5" w:rsidRDefault="009E18A5" w:rsidP="009E18A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38A01337" w14:textId="77777777" w:rsidR="009E18A5" w:rsidRDefault="009E18A5" w:rsidP="009E18A5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700DF826" w14:textId="55096C92" w:rsidR="009E18A5" w:rsidRDefault="009E18A5" w:rsidP="009E18A5">
            <w:pPr>
              <w:spacing w:before="100" w:beforeAutospacing="1" w:after="100" w:afterAutospacing="1"/>
            </w:pPr>
          </w:p>
        </w:tc>
      </w:tr>
      <w:tr w:rsidR="009E18A5" w14:paraId="3DEE22F3" w14:textId="77777777" w:rsidTr="00345E0D">
        <w:tc>
          <w:tcPr>
            <w:tcW w:w="846" w:type="dxa"/>
          </w:tcPr>
          <w:p w14:paraId="0825D991" w14:textId="77777777" w:rsidR="009E18A5" w:rsidRDefault="009E18A5" w:rsidP="009E18A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2F184387" w14:textId="77777777" w:rsidR="009E18A5" w:rsidRDefault="009E18A5" w:rsidP="009E18A5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50E36031" w14:textId="70ED274B" w:rsidR="009E18A5" w:rsidRDefault="009E18A5" w:rsidP="009E18A5">
            <w:pPr>
              <w:spacing w:before="100" w:beforeAutospacing="1" w:after="100" w:afterAutospacing="1"/>
            </w:pPr>
          </w:p>
        </w:tc>
      </w:tr>
      <w:tr w:rsidR="009E18A5" w14:paraId="5A6C07D3" w14:textId="77777777" w:rsidTr="00345E0D">
        <w:tc>
          <w:tcPr>
            <w:tcW w:w="846" w:type="dxa"/>
          </w:tcPr>
          <w:p w14:paraId="73BF945F" w14:textId="77777777" w:rsidR="009E18A5" w:rsidRDefault="009E18A5" w:rsidP="009E18A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17AC0763" w14:textId="77777777" w:rsidR="009E18A5" w:rsidRDefault="009E18A5" w:rsidP="009E18A5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3DA412A5" w14:textId="5C3B7B11" w:rsidR="009E18A5" w:rsidRDefault="009E18A5" w:rsidP="009E18A5">
            <w:pPr>
              <w:spacing w:before="100" w:beforeAutospacing="1" w:after="100" w:afterAutospacing="1"/>
            </w:pPr>
          </w:p>
        </w:tc>
      </w:tr>
      <w:tr w:rsidR="009E18A5" w14:paraId="397D97DD" w14:textId="77777777" w:rsidTr="00345E0D">
        <w:tc>
          <w:tcPr>
            <w:tcW w:w="846" w:type="dxa"/>
          </w:tcPr>
          <w:p w14:paraId="7D751938" w14:textId="77777777" w:rsidR="009E18A5" w:rsidRDefault="009E18A5" w:rsidP="009E18A5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</w:p>
        </w:tc>
        <w:tc>
          <w:tcPr>
            <w:tcW w:w="4961" w:type="dxa"/>
          </w:tcPr>
          <w:p w14:paraId="105564F2" w14:textId="77777777" w:rsidR="009E18A5" w:rsidRDefault="009E18A5" w:rsidP="009E18A5">
            <w:pPr>
              <w:spacing w:before="100" w:beforeAutospacing="1" w:after="100" w:afterAutospacing="1"/>
            </w:pPr>
          </w:p>
        </w:tc>
        <w:tc>
          <w:tcPr>
            <w:tcW w:w="3183" w:type="dxa"/>
          </w:tcPr>
          <w:p w14:paraId="370E4519" w14:textId="77777777" w:rsidR="009E18A5" w:rsidRDefault="009E18A5" w:rsidP="009E18A5">
            <w:pPr>
              <w:spacing w:before="100" w:beforeAutospacing="1" w:after="100" w:afterAutospacing="1"/>
            </w:pPr>
          </w:p>
        </w:tc>
      </w:tr>
    </w:tbl>
    <w:p w14:paraId="2237D393" w14:textId="77777777" w:rsidR="009E18A5" w:rsidRDefault="009E18A5" w:rsidP="009E18A5">
      <w:pPr>
        <w:spacing w:before="100" w:beforeAutospacing="1" w:after="100" w:afterAutospacing="1"/>
      </w:pPr>
    </w:p>
    <w:p w14:paraId="28834330" w14:textId="2A93B428" w:rsidR="00595EBD" w:rsidRPr="006E23E8" w:rsidRDefault="00595EBD" w:rsidP="00F90034">
      <w:pPr>
        <w:pStyle w:val="Heading2"/>
      </w:pPr>
      <w:bookmarkStart w:id="33" w:name="_Toc410165549"/>
      <w:r>
        <w:lastRenderedPageBreak/>
        <w:t>SFTP</w:t>
      </w:r>
      <w:bookmarkEnd w:id="33"/>
      <w:r>
        <w:t xml:space="preserve"> </w:t>
      </w:r>
    </w:p>
    <w:p w14:paraId="17F16FAC" w14:textId="77777777" w:rsidR="00C31014" w:rsidRDefault="00595EBD" w:rsidP="00595EBD">
      <w:pPr>
        <w:spacing w:before="100" w:beforeAutospacing="1" w:after="100" w:afterAutospacing="1"/>
      </w:pPr>
      <w:r>
        <w:rPr>
          <w:u w:val="single"/>
        </w:rPr>
        <w:t>JV_Trigger_x</w:t>
      </w:r>
      <w:r>
        <w:rPr>
          <w:u w:val="single"/>
        </w:rPr>
        <w:br/>
      </w:r>
      <w:r w:rsidR="00C31014">
        <w:t>The files mentioned in section 2.1 have the following configuration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C31014" w14:paraId="43627565" w14:textId="77777777" w:rsidTr="00C31014">
        <w:tc>
          <w:tcPr>
            <w:tcW w:w="4495" w:type="dxa"/>
          </w:tcPr>
          <w:p w14:paraId="23FCA023" w14:textId="06F6D287" w:rsidR="00C31014" w:rsidRPr="00C31014" w:rsidRDefault="00C31014" w:rsidP="00595EBD">
            <w:pPr>
              <w:spacing w:before="100" w:beforeAutospacing="1" w:after="100" w:afterAutospacing="1"/>
              <w:rPr>
                <w:b/>
              </w:rPr>
            </w:pPr>
            <w:r w:rsidRPr="00C31014">
              <w:rPr>
                <w:b/>
              </w:rPr>
              <w:t>Frequency</w:t>
            </w:r>
          </w:p>
        </w:tc>
        <w:tc>
          <w:tcPr>
            <w:tcW w:w="4495" w:type="dxa"/>
          </w:tcPr>
          <w:p w14:paraId="2D983628" w14:textId="0A606763" w:rsidR="00C31014" w:rsidRDefault="00C31014" w:rsidP="00CD40F6">
            <w:pPr>
              <w:spacing w:before="100" w:beforeAutospacing="1" w:after="100" w:afterAutospacing="1"/>
            </w:pPr>
            <w:r>
              <w:t>Every 24 hours</w:t>
            </w:r>
            <w:r w:rsidR="00F32791">
              <w:t xml:space="preserve"> </w:t>
            </w:r>
            <w:r w:rsidR="00CD40F6">
              <w:t>6am</w:t>
            </w:r>
          </w:p>
        </w:tc>
      </w:tr>
      <w:tr w:rsidR="00C31014" w14:paraId="6D00B0D1" w14:textId="77777777" w:rsidTr="00C31014">
        <w:tc>
          <w:tcPr>
            <w:tcW w:w="4495" w:type="dxa"/>
          </w:tcPr>
          <w:p w14:paraId="333E8DDE" w14:textId="7F155B7C" w:rsidR="00C31014" w:rsidRPr="00C31014" w:rsidRDefault="00C31014" w:rsidP="00595EBD">
            <w:pPr>
              <w:spacing w:before="100" w:beforeAutospacing="1" w:after="100" w:afterAutospacing="1"/>
              <w:rPr>
                <w:b/>
              </w:rPr>
            </w:pPr>
            <w:r w:rsidRPr="00C31014">
              <w:rPr>
                <w:b/>
              </w:rPr>
              <w:t>Server Path</w:t>
            </w:r>
          </w:p>
        </w:tc>
        <w:tc>
          <w:tcPr>
            <w:tcW w:w="4495" w:type="dxa"/>
          </w:tcPr>
          <w:p w14:paraId="01D53FE4" w14:textId="0B2034D4" w:rsidR="00C31014" w:rsidRPr="009577C4" w:rsidRDefault="00C31014" w:rsidP="00C31014">
            <w:pPr>
              <w:spacing w:before="100" w:beforeAutospacing="1" w:after="100" w:afterAutospacing="1"/>
              <w:rPr>
                <w:highlight w:val="yellow"/>
              </w:rPr>
            </w:pPr>
            <w:r w:rsidRPr="009577C4">
              <w:rPr>
                <w:highlight w:val="yellow"/>
              </w:rPr>
              <w:t>[</w:t>
            </w:r>
            <w:proofErr w:type="gramStart"/>
            <w:r w:rsidRPr="009577C4">
              <w:rPr>
                <w:highlight w:val="yellow"/>
              </w:rPr>
              <w:t>server</w:t>
            </w:r>
            <w:proofErr w:type="gramEnd"/>
            <w:r w:rsidRPr="009577C4">
              <w:rPr>
                <w:highlight w:val="yellow"/>
              </w:rPr>
              <w:t xml:space="preserve"> path to be advised by IT]/[folders to be advised based on file format]</w:t>
            </w:r>
          </w:p>
        </w:tc>
      </w:tr>
    </w:tbl>
    <w:p w14:paraId="4EB54B93" w14:textId="32198433" w:rsidR="00595EBD" w:rsidRDefault="00595EBD" w:rsidP="00595EBD">
      <w:pPr>
        <w:spacing w:before="100" w:beforeAutospacing="1" w:after="100" w:afterAutospacing="1"/>
      </w:pPr>
      <w:r>
        <w:t xml:space="preserve">  </w:t>
      </w:r>
    </w:p>
    <w:p w14:paraId="799CD962" w14:textId="77777777" w:rsidR="004618C2" w:rsidRDefault="00595EBD" w:rsidP="004618C2">
      <w:pPr>
        <w:spacing w:before="100" w:beforeAutospacing="1" w:after="100" w:afterAutospacing="1"/>
      </w:pPr>
      <w:r>
        <w:rPr>
          <w:u w:val="single"/>
        </w:rPr>
        <w:t>VAS_Trigger_x</w:t>
      </w:r>
      <w:r>
        <w:rPr>
          <w:u w:val="single"/>
        </w:rPr>
        <w:br/>
      </w:r>
      <w:r w:rsidR="004618C2">
        <w:t>The files mentioned in section 2.1 have the following configuration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4618C2" w14:paraId="5F3EB9B7" w14:textId="77777777" w:rsidTr="00295F2F">
        <w:tc>
          <w:tcPr>
            <w:tcW w:w="4495" w:type="dxa"/>
          </w:tcPr>
          <w:p w14:paraId="114C84B2" w14:textId="77777777" w:rsidR="004618C2" w:rsidRPr="00C31014" w:rsidRDefault="004618C2" w:rsidP="00295F2F">
            <w:pPr>
              <w:spacing w:before="100" w:beforeAutospacing="1" w:after="100" w:afterAutospacing="1"/>
              <w:rPr>
                <w:b/>
              </w:rPr>
            </w:pPr>
            <w:r w:rsidRPr="00C31014">
              <w:rPr>
                <w:b/>
              </w:rPr>
              <w:t>Frequency</w:t>
            </w:r>
          </w:p>
        </w:tc>
        <w:tc>
          <w:tcPr>
            <w:tcW w:w="4495" w:type="dxa"/>
          </w:tcPr>
          <w:p w14:paraId="3F8B54BD" w14:textId="43F4F80D" w:rsidR="004618C2" w:rsidRDefault="004618C2" w:rsidP="00CD40F6">
            <w:pPr>
              <w:spacing w:before="100" w:beforeAutospacing="1" w:after="100" w:afterAutospacing="1"/>
            </w:pPr>
            <w:r>
              <w:t>Every 24 hours</w:t>
            </w:r>
            <w:r w:rsidR="00F32791">
              <w:t xml:space="preserve"> </w:t>
            </w:r>
            <w:r w:rsidR="00CD40F6">
              <w:t>6am</w:t>
            </w:r>
          </w:p>
        </w:tc>
      </w:tr>
      <w:tr w:rsidR="004618C2" w14:paraId="3B75370A" w14:textId="77777777" w:rsidTr="00295F2F">
        <w:tc>
          <w:tcPr>
            <w:tcW w:w="4495" w:type="dxa"/>
          </w:tcPr>
          <w:p w14:paraId="04678045" w14:textId="77777777" w:rsidR="004618C2" w:rsidRPr="00C31014" w:rsidRDefault="004618C2" w:rsidP="00295F2F">
            <w:pPr>
              <w:spacing w:before="100" w:beforeAutospacing="1" w:after="100" w:afterAutospacing="1"/>
              <w:rPr>
                <w:b/>
              </w:rPr>
            </w:pPr>
            <w:r w:rsidRPr="00C31014">
              <w:rPr>
                <w:b/>
              </w:rPr>
              <w:t>Server Path</w:t>
            </w:r>
          </w:p>
        </w:tc>
        <w:tc>
          <w:tcPr>
            <w:tcW w:w="4495" w:type="dxa"/>
          </w:tcPr>
          <w:p w14:paraId="11B081EE" w14:textId="77777777" w:rsidR="004618C2" w:rsidRPr="009577C4" w:rsidRDefault="004618C2" w:rsidP="00295F2F">
            <w:pPr>
              <w:spacing w:before="100" w:beforeAutospacing="1" w:after="100" w:afterAutospacing="1"/>
              <w:rPr>
                <w:highlight w:val="yellow"/>
              </w:rPr>
            </w:pPr>
            <w:r w:rsidRPr="009577C4">
              <w:rPr>
                <w:highlight w:val="yellow"/>
              </w:rPr>
              <w:t>[</w:t>
            </w:r>
            <w:proofErr w:type="gramStart"/>
            <w:r w:rsidRPr="009577C4">
              <w:rPr>
                <w:highlight w:val="yellow"/>
              </w:rPr>
              <w:t>server</w:t>
            </w:r>
            <w:proofErr w:type="gramEnd"/>
            <w:r w:rsidRPr="009577C4">
              <w:rPr>
                <w:highlight w:val="yellow"/>
              </w:rPr>
              <w:t xml:space="preserve"> path to be advised by IT]/[folders to be advised based on file format]</w:t>
            </w:r>
          </w:p>
        </w:tc>
      </w:tr>
    </w:tbl>
    <w:p w14:paraId="0A344051" w14:textId="7D120B13" w:rsidR="004618C2" w:rsidRDefault="00C5340F" w:rsidP="00595EBD">
      <w:pPr>
        <w:spacing w:before="100" w:beforeAutospacing="1" w:after="100" w:afterAutospacing="1"/>
      </w:pPr>
      <w:r>
        <w:t xml:space="preserve">For the above </w:t>
      </w:r>
      <w:proofErr w:type="gramStart"/>
      <w:r>
        <w:t xml:space="preserve">2 systems, </w:t>
      </w:r>
      <w:r w:rsidR="00755471">
        <w:t>a corresponding certificate and login ID with password shall be provided by AIA IT</w:t>
      </w:r>
      <w:proofErr w:type="gramEnd"/>
      <w:r w:rsidR="00755471">
        <w:t xml:space="preserve">. This </w:t>
      </w:r>
      <w:r>
        <w:t>is required from the application described in section 2.4 and hosted on Websphere</w:t>
      </w:r>
      <w:r w:rsidR="00755471">
        <w:t xml:space="preserve"> to login and access the files in SFTP server</w:t>
      </w:r>
      <w:r>
        <w:t>.</w:t>
      </w:r>
    </w:p>
    <w:p w14:paraId="11AF2F59" w14:textId="1CBCFBD9" w:rsidR="00AC149F" w:rsidRPr="006E23E8" w:rsidRDefault="00AC149F" w:rsidP="00AC149F">
      <w:pPr>
        <w:pStyle w:val="Heading2"/>
      </w:pPr>
      <w:bookmarkStart w:id="34" w:name="_Toc410165550"/>
      <w:r>
        <w:t>Websphere</w:t>
      </w:r>
      <w:bookmarkEnd w:id="34"/>
    </w:p>
    <w:p w14:paraId="1710F2EF" w14:textId="14D9E320" w:rsidR="0035495A" w:rsidRPr="00961CCE" w:rsidRDefault="00AC149F" w:rsidP="00AC149F">
      <w:pPr>
        <w:spacing w:before="100" w:beforeAutospacing="1" w:after="100" w:afterAutospacing="1"/>
      </w:pPr>
      <w:proofErr w:type="gramStart"/>
      <w:r>
        <w:rPr>
          <w:u w:val="single"/>
        </w:rPr>
        <w:t>Vitality_Trigger_App</w:t>
      </w:r>
      <w:r>
        <w:rPr>
          <w:u w:val="single"/>
        </w:rPr>
        <w:br/>
      </w:r>
      <w:r w:rsidR="0035495A">
        <w:rPr>
          <w:b/>
        </w:rPr>
        <w:t>Server Specifications.</w:t>
      </w:r>
      <w:proofErr w:type="gramEnd"/>
      <w:r w:rsidR="00961CCE">
        <w:rPr>
          <w:b/>
        </w:rPr>
        <w:t xml:space="preserve"> </w:t>
      </w:r>
      <w:r w:rsidR="00961CCE" w:rsidRPr="00961CCE">
        <w:t>The following</w:t>
      </w:r>
      <w:r w:rsidR="00961CCE">
        <w:t xml:space="preserve"> shall be provided by AIA.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76"/>
      </w:tblGrid>
      <w:tr w:rsidR="0035495A" w14:paraId="0D5C0D20" w14:textId="77777777" w:rsidTr="00961CCE">
        <w:tc>
          <w:tcPr>
            <w:tcW w:w="3114" w:type="dxa"/>
          </w:tcPr>
          <w:p w14:paraId="2A2B2212" w14:textId="612CCDB5" w:rsidR="0035495A" w:rsidRDefault="0035495A" w:rsidP="00AC149F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876" w:type="dxa"/>
          </w:tcPr>
          <w:p w14:paraId="53C6D166" w14:textId="010BB3ED" w:rsidR="000A0574" w:rsidRPr="0035495A" w:rsidRDefault="00961CCE" w:rsidP="00AC149F">
            <w:pPr>
              <w:spacing w:before="100" w:beforeAutospacing="1" w:after="100" w:afterAutospacing="1"/>
            </w:pPr>
            <w:r>
              <w:t>MS SQL</w:t>
            </w:r>
            <w:r w:rsidR="000A0574">
              <w:t xml:space="preserve"> </w:t>
            </w:r>
            <w:r w:rsidR="00467982">
              <w:t>2008</w:t>
            </w:r>
            <w:r w:rsidR="00755471">
              <w:t xml:space="preserve"> (Login Credentials to be provided by AIA IT)</w:t>
            </w:r>
            <w:r w:rsidR="000A0574">
              <w:br/>
              <w:t>[Table structures to be provided during design stage]</w:t>
            </w:r>
          </w:p>
        </w:tc>
      </w:tr>
      <w:tr w:rsidR="0035495A" w14:paraId="611BDB92" w14:textId="77777777" w:rsidTr="00961CCE">
        <w:tc>
          <w:tcPr>
            <w:tcW w:w="3114" w:type="dxa"/>
          </w:tcPr>
          <w:p w14:paraId="1F703AA7" w14:textId="383FDBA1" w:rsidR="0035495A" w:rsidRPr="0035495A" w:rsidRDefault="008D3154" w:rsidP="00AC149F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JDK</w:t>
            </w:r>
          </w:p>
        </w:tc>
        <w:tc>
          <w:tcPr>
            <w:tcW w:w="5876" w:type="dxa"/>
          </w:tcPr>
          <w:p w14:paraId="2F86CAB9" w14:textId="04D96F8E" w:rsidR="0035495A" w:rsidRPr="00961CCE" w:rsidRDefault="008D3154" w:rsidP="00AC149F">
            <w:pPr>
              <w:spacing w:before="100" w:beforeAutospacing="1" w:after="100" w:afterAutospacing="1"/>
            </w:pPr>
            <w:r>
              <w:t>Version 6</w:t>
            </w:r>
          </w:p>
        </w:tc>
      </w:tr>
      <w:tr w:rsidR="0035495A" w14:paraId="3AB3DFE5" w14:textId="77777777" w:rsidTr="00961CCE">
        <w:tc>
          <w:tcPr>
            <w:tcW w:w="3114" w:type="dxa"/>
          </w:tcPr>
          <w:p w14:paraId="04C34B02" w14:textId="4540B96C" w:rsidR="0035495A" w:rsidRDefault="00961CCE" w:rsidP="00AC149F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Web Services (external)</w:t>
            </w:r>
          </w:p>
        </w:tc>
        <w:tc>
          <w:tcPr>
            <w:tcW w:w="5876" w:type="dxa"/>
          </w:tcPr>
          <w:p w14:paraId="53212C78" w14:textId="68CD6254" w:rsidR="0035495A" w:rsidRPr="00961CCE" w:rsidRDefault="00961CCE" w:rsidP="00AC149F">
            <w:pPr>
              <w:spacing w:before="100" w:beforeAutospacing="1" w:after="100" w:afterAutospacing="1"/>
            </w:pPr>
            <w:r w:rsidRPr="00961CCE">
              <w:t>Whitelisting of 142.0.160.10 (HTTP/80, HTTPS/443)</w:t>
            </w:r>
            <w:r>
              <w:t xml:space="preserve"> is required</w:t>
            </w:r>
          </w:p>
        </w:tc>
      </w:tr>
      <w:tr w:rsidR="0035495A" w14:paraId="465481E7" w14:textId="77777777" w:rsidTr="00961CCE">
        <w:tc>
          <w:tcPr>
            <w:tcW w:w="3114" w:type="dxa"/>
          </w:tcPr>
          <w:p w14:paraId="21A1280A" w14:textId="5972A24F" w:rsidR="0035495A" w:rsidRDefault="00940318" w:rsidP="00AC149F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Web Application Server</w:t>
            </w:r>
          </w:p>
        </w:tc>
        <w:tc>
          <w:tcPr>
            <w:tcW w:w="5876" w:type="dxa"/>
          </w:tcPr>
          <w:p w14:paraId="3E89C4ED" w14:textId="249959AD" w:rsidR="0035495A" w:rsidRPr="00940318" w:rsidRDefault="00940318" w:rsidP="00CD40F6">
            <w:pPr>
              <w:spacing w:before="100" w:beforeAutospacing="1" w:after="100" w:afterAutospacing="1"/>
            </w:pPr>
            <w:r w:rsidRPr="00940318">
              <w:t>Websphere Application Server</w:t>
            </w:r>
            <w:r w:rsidR="009577C4">
              <w:t xml:space="preserve"> </w:t>
            </w:r>
          </w:p>
        </w:tc>
      </w:tr>
    </w:tbl>
    <w:p w14:paraId="05CBE42C" w14:textId="21C5A049" w:rsidR="006603F1" w:rsidRDefault="006603F1" w:rsidP="00AC149F">
      <w:pPr>
        <w:spacing w:before="100" w:beforeAutospacing="1" w:after="100" w:afterAutospacing="1"/>
      </w:pPr>
      <w:r>
        <w:t>To read the files stored in SFTP server and transfer into Eloqua, this application would perform the following actions:</w:t>
      </w:r>
    </w:p>
    <w:p w14:paraId="163B8682" w14:textId="1366C47E" w:rsidR="00F32583" w:rsidRDefault="00F32583" w:rsidP="00AC149F">
      <w:pPr>
        <w:spacing w:before="100" w:beforeAutospacing="1" w:after="100" w:afterAutospacing="1"/>
      </w:pPr>
      <w:r w:rsidRPr="00F32583">
        <w:rPr>
          <w:b/>
        </w:rPr>
        <w:t>Batch Trigger</w:t>
      </w:r>
      <w:r>
        <w:t xml:space="preserve">. A </w:t>
      </w:r>
      <w:r w:rsidRPr="00B57B54">
        <w:t>daily</w:t>
      </w:r>
      <w:r>
        <w:t xml:space="preserve"> job would be setup by AIA IT to trigger the application</w:t>
      </w:r>
      <w:r w:rsidR="00CD40F6">
        <w:t xml:space="preserve"> at 7am</w:t>
      </w:r>
      <w:r>
        <w:t>.</w:t>
      </w:r>
    </w:p>
    <w:p w14:paraId="289C5197" w14:textId="7D47DFF4" w:rsidR="002413A4" w:rsidRDefault="00F32583" w:rsidP="00650068">
      <w:pPr>
        <w:spacing w:before="100" w:beforeAutospacing="1" w:after="100" w:afterAutospacing="1"/>
      </w:pPr>
      <w:r w:rsidRPr="00F32583">
        <w:rPr>
          <w:b/>
        </w:rPr>
        <w:t xml:space="preserve">File Processing. </w:t>
      </w:r>
      <w:r w:rsidR="00650068">
        <w:rPr>
          <w:b/>
        </w:rPr>
        <w:br/>
      </w:r>
      <w:r>
        <w:t xml:space="preserve">Application would read the </w:t>
      </w:r>
      <w:r w:rsidR="001B6DA8">
        <w:t>3</w:t>
      </w:r>
      <w:r w:rsidR="00280B63">
        <w:t>0</w:t>
      </w:r>
      <w:r w:rsidR="00CD40F6">
        <w:t xml:space="preserve"> </w:t>
      </w:r>
      <w:r>
        <w:t>files from the designated folders in SFTP server</w:t>
      </w:r>
      <w:r w:rsidR="00FB641E">
        <w:t xml:space="preserve"> mentioned in section 2.3</w:t>
      </w:r>
      <w:r>
        <w:t xml:space="preserve">. </w:t>
      </w:r>
      <w:r w:rsidR="00650068">
        <w:t xml:space="preserve">Each file would be processed differently due to its different file format. </w:t>
      </w:r>
      <w:r w:rsidR="00294085">
        <w:t xml:space="preserve">Typically, the first row would define the fields in the Custom Data Objects (CDO).  </w:t>
      </w:r>
      <w:r w:rsidR="00650068">
        <w:t xml:space="preserve">All </w:t>
      </w:r>
      <w:r w:rsidR="00294085">
        <w:t xml:space="preserve">subsequent </w:t>
      </w:r>
      <w:r w:rsidR="00650068">
        <w:t>rows processed would be added to Eloqua in the respective CDO</w:t>
      </w:r>
      <w:r w:rsidR="009577C4">
        <w:t xml:space="preserve"> created</w:t>
      </w:r>
      <w:r w:rsidR="00FB641E">
        <w:t xml:space="preserve"> in Eloqua</w:t>
      </w:r>
      <w:r w:rsidR="00650068">
        <w:t>.</w:t>
      </w:r>
      <w:r w:rsidR="00E42B26">
        <w:t xml:space="preserve"> </w:t>
      </w:r>
      <w:r w:rsidR="00E834A7">
        <w:t xml:space="preserve">If this </w:t>
      </w:r>
      <w:proofErr w:type="gramStart"/>
      <w:r w:rsidR="00E834A7">
        <w:t>is</w:t>
      </w:r>
      <w:proofErr w:type="gramEnd"/>
      <w:r w:rsidR="00E834A7">
        <w:t xml:space="preserve"> not the case, the application would massage each file so it’s readable. </w:t>
      </w:r>
      <w:r w:rsidR="00E42B26">
        <w:t xml:space="preserve">The handling of these records </w:t>
      </w:r>
      <w:r w:rsidR="009577C4">
        <w:t xml:space="preserve">once added in CDO </w:t>
      </w:r>
      <w:r w:rsidR="00E42B26">
        <w:t>shall be explained in the next section.</w:t>
      </w:r>
      <w:r w:rsidR="004404F1">
        <w:t xml:space="preserve"> The contact would be mapped to the CDO record added.</w:t>
      </w:r>
    </w:p>
    <w:p w14:paraId="68F6BBAD" w14:textId="6F79A557" w:rsidR="00294085" w:rsidRDefault="00FB641E" w:rsidP="00650068">
      <w:pPr>
        <w:spacing w:before="100" w:beforeAutospacing="1" w:after="100" w:afterAutospacing="1"/>
      </w:pPr>
      <w:r>
        <w:lastRenderedPageBreak/>
        <w:t xml:space="preserve">Duplicate Handling. </w:t>
      </w:r>
      <w:r w:rsidR="00650068">
        <w:t>There may be instances where a file contains more than 1 record with the same email address. In the event that happens, the application would only store the first record</w:t>
      </w:r>
      <w:r w:rsidR="007E3A3E">
        <w:t xml:space="preserve"> in Eloqua</w:t>
      </w:r>
      <w:r w:rsidR="00D470A9">
        <w:t xml:space="preserve"> and the remaining records are kept in the temporary database</w:t>
      </w:r>
      <w:r w:rsidR="009577C4">
        <w:t xml:space="preserve"> (MS SQL)</w:t>
      </w:r>
      <w:r w:rsidR="00D470A9">
        <w:t xml:space="preserve">. </w:t>
      </w:r>
      <w:r w:rsidR="00234FC9">
        <w:t xml:space="preserve">Upon the next </w:t>
      </w:r>
      <w:r w:rsidR="00234FC9" w:rsidRPr="00294085">
        <w:rPr>
          <w:highlight w:val="yellow"/>
        </w:rPr>
        <w:t>[daily]</w:t>
      </w:r>
      <w:r w:rsidR="00234FC9">
        <w:t xml:space="preserve"> job</w:t>
      </w:r>
      <w:r w:rsidR="00D470A9">
        <w:t>, the record</w:t>
      </w:r>
      <w:r w:rsidR="00294085">
        <w:t>s</w:t>
      </w:r>
      <w:r w:rsidR="00D470A9">
        <w:t xml:space="preserve"> in the </w:t>
      </w:r>
      <w:r w:rsidR="0035495A">
        <w:t xml:space="preserve">temporary database would be </w:t>
      </w:r>
      <w:r w:rsidR="00294085">
        <w:t xml:space="preserve">checked against the records in the new file. If there </w:t>
      </w:r>
      <w:proofErr w:type="gramStart"/>
      <w:r w:rsidR="00294085">
        <w:t>are</w:t>
      </w:r>
      <w:proofErr w:type="gramEnd"/>
      <w:r w:rsidR="00294085">
        <w:t xml:space="preserve"> no duplicate records in the file and the temporary database, the application would send the records to </w:t>
      </w:r>
      <w:r w:rsidR="0035495A">
        <w:t>Eloqua and removed from the temporary database. The process repeats for all contacts in the database for each table.</w:t>
      </w:r>
    </w:p>
    <w:p w14:paraId="634954AE" w14:textId="32346123" w:rsidR="00B57B54" w:rsidRDefault="00B57B54" w:rsidP="00650068">
      <w:pPr>
        <w:spacing w:before="100" w:beforeAutospacing="1" w:after="100" w:afterAutospacing="1"/>
      </w:pPr>
      <w:r>
        <w:t xml:space="preserve">Translation of codes in data files to </w:t>
      </w:r>
      <w:commentRangeStart w:id="35"/>
      <w:r>
        <w:t>words</w:t>
      </w:r>
      <w:commentRangeEnd w:id="35"/>
      <w:r>
        <w:rPr>
          <w:rStyle w:val="CommentReference"/>
          <w:rFonts w:ascii="Garamond" w:eastAsia="MS Mincho" w:hAnsi="Garamond"/>
          <w:color w:val="4C483D"/>
        </w:rPr>
        <w:commentReference w:id="35"/>
      </w:r>
      <w:r>
        <w:t>.</w:t>
      </w:r>
    </w:p>
    <w:p w14:paraId="4BC3619A" w14:textId="31B660B8" w:rsidR="00294085" w:rsidRDefault="00294085" w:rsidP="00650068">
      <w:pPr>
        <w:spacing w:before="100" w:beforeAutospacing="1" w:after="100" w:afterAutospacing="1"/>
      </w:pPr>
      <w:r w:rsidRPr="000B4988">
        <w:rPr>
          <w:b/>
        </w:rPr>
        <w:t>Administrati</w:t>
      </w:r>
      <w:r w:rsidR="000B4988" w:rsidRPr="000B4988">
        <w:rPr>
          <w:b/>
        </w:rPr>
        <w:t>ve Screens</w:t>
      </w:r>
      <w:r w:rsidR="000B4988">
        <w:t>. An interface shall be provided to add users as administrators and marketers. Only email address and password fields shall be available as part of user profile.</w:t>
      </w:r>
    </w:p>
    <w:p w14:paraId="31DBBEB0" w14:textId="7B370CDD" w:rsidR="000B4988" w:rsidRDefault="00294085" w:rsidP="00650068">
      <w:pPr>
        <w:spacing w:before="100" w:beforeAutospacing="1" w:after="100" w:afterAutospacing="1"/>
      </w:pPr>
      <w:r w:rsidRPr="000B4988">
        <w:rPr>
          <w:b/>
        </w:rPr>
        <w:t>Change of Eloqua API User password</w:t>
      </w:r>
      <w:r>
        <w:t xml:space="preserve">. </w:t>
      </w:r>
      <w:r w:rsidR="000B4988">
        <w:t>If</w:t>
      </w:r>
      <w:r>
        <w:t xml:space="preserve"> a change in API user password occur</w:t>
      </w:r>
      <w:r w:rsidR="000B4988">
        <w:t>s</w:t>
      </w:r>
      <w:r>
        <w:t>, an interface is required for the administrator to login and perform the change password</w:t>
      </w:r>
      <w:r w:rsidR="000B4988">
        <w:t xml:space="preserve"> action</w:t>
      </w:r>
      <w:r>
        <w:t>.</w:t>
      </w:r>
      <w:r w:rsidR="000B4988">
        <w:t xml:space="preserve"> This screen is only available to </w:t>
      </w:r>
      <w:commentRangeStart w:id="36"/>
      <w:r w:rsidR="000B4988">
        <w:t>administrators</w:t>
      </w:r>
      <w:commentRangeEnd w:id="36"/>
      <w:r w:rsidR="00483A75">
        <w:rPr>
          <w:rStyle w:val="CommentReference"/>
          <w:rFonts w:ascii="Garamond" w:eastAsia="MS Mincho" w:hAnsi="Garamond"/>
          <w:color w:val="4C483D"/>
        </w:rPr>
        <w:commentReference w:id="36"/>
      </w:r>
      <w:r w:rsidR="000B4988">
        <w:t>.</w:t>
      </w:r>
    </w:p>
    <w:p w14:paraId="3902428C" w14:textId="705B1CFB" w:rsidR="00755471" w:rsidRDefault="00755471" w:rsidP="00650068">
      <w:pPr>
        <w:spacing w:before="100" w:beforeAutospacing="1" w:after="100" w:afterAutospacing="1"/>
      </w:pPr>
      <w:r>
        <w:t>Change of MS SQL Server Access password. If a change in MS SQL password occurs, an interface is required for the administrator to login and perform the change password action. This screen is only available to administrators.</w:t>
      </w:r>
    </w:p>
    <w:p w14:paraId="4401D460" w14:textId="03162CB9" w:rsidR="00F32583" w:rsidRDefault="000B4988" w:rsidP="00650068">
      <w:pPr>
        <w:spacing w:before="100" w:beforeAutospacing="1" w:after="100" w:afterAutospacing="1"/>
      </w:pPr>
      <w:r w:rsidRPr="000F5DF4">
        <w:rPr>
          <w:b/>
        </w:rPr>
        <w:t>Reporting Screens</w:t>
      </w:r>
      <w:r>
        <w:t xml:space="preserve">. An interface shall be provided for administrators and marketers to </w:t>
      </w:r>
      <w:r w:rsidR="000F5DF4">
        <w:t xml:space="preserve">consume log files of each file processed. The reporting interface shall contain all the files names, </w:t>
      </w:r>
      <w:r w:rsidR="00483A75">
        <w:t xml:space="preserve">Vitality Contact First Name, </w:t>
      </w:r>
      <w:r w:rsidR="00483A75" w:rsidRPr="00483A75">
        <w:t>ENTITY_REFERENCE_NUMBER</w:t>
      </w:r>
      <w:r w:rsidR="00483A75">
        <w:t xml:space="preserve">, </w:t>
      </w:r>
      <w:r w:rsidR="00483A75" w:rsidRPr="00483A75">
        <w:t>IDENTITY_NUMBER</w:t>
      </w:r>
      <w:r w:rsidR="00483A75">
        <w:t xml:space="preserve">, </w:t>
      </w:r>
      <w:r w:rsidR="000F5DF4">
        <w:t>the status (not started, in progress, completed, error), the date/time start and date/time of completion of each file. It should also contain the number of duplicates in the file and a link to view the list of duplicates and file source in a screen.</w:t>
      </w:r>
      <w:r w:rsidR="00F32583">
        <w:br/>
      </w:r>
    </w:p>
    <w:p w14:paraId="56F19D0D" w14:textId="10942E1C" w:rsidR="00AC149F" w:rsidRPr="006E23E8" w:rsidRDefault="00AC149F" w:rsidP="00AC149F">
      <w:pPr>
        <w:pStyle w:val="Heading2"/>
      </w:pPr>
      <w:bookmarkStart w:id="37" w:name="_Toc410165551"/>
      <w:bookmarkStart w:id="38" w:name="OLE_LINK1"/>
      <w:r>
        <w:t>Eloqua</w:t>
      </w:r>
      <w:bookmarkEnd w:id="37"/>
    </w:p>
    <w:p w14:paraId="527FE786" w14:textId="77777777" w:rsidR="00571465" w:rsidRDefault="00EF09B9" w:rsidP="00AC149F">
      <w:pPr>
        <w:spacing w:before="100" w:beforeAutospacing="1" w:after="100" w:afterAutospacing="1"/>
      </w:pPr>
      <w:r>
        <w:rPr>
          <w:u w:val="single"/>
        </w:rPr>
        <w:t>JV_CDO_x</w:t>
      </w:r>
      <w:r w:rsidR="004404F1">
        <w:rPr>
          <w:u w:val="single"/>
        </w:rPr>
        <w:t xml:space="preserve"> and VAS_CDO_x</w:t>
      </w:r>
      <w:r w:rsidR="00AC149F">
        <w:rPr>
          <w:u w:val="single"/>
        </w:rPr>
        <w:br/>
      </w:r>
      <w:bookmarkEnd w:id="38"/>
      <w:r w:rsidR="007E0432">
        <w:t xml:space="preserve">The application explained in section 2.4 would perform a store of the contact data in each file in a JV_CDO_x object </w:t>
      </w:r>
      <w:r w:rsidR="004404F1">
        <w:t xml:space="preserve">or VAS_CDO_x object </w:t>
      </w:r>
      <w:r w:rsidR="007E0432">
        <w:t>respectively</w:t>
      </w:r>
      <w:r w:rsidR="00AC149F">
        <w:t xml:space="preserve">.  </w:t>
      </w:r>
      <w:r w:rsidR="004404F1">
        <w:t xml:space="preserve">Using Email Address as the unique identifier in each CDO, the records would be overwritten each time a new record is updated from the application. </w:t>
      </w:r>
    </w:p>
    <w:p w14:paraId="264C67E8" w14:textId="77777777" w:rsidR="00571465" w:rsidRDefault="002413A4" w:rsidP="00AC149F">
      <w:pPr>
        <w:spacing w:before="100" w:beforeAutospacing="1" w:after="100" w:afterAutospacing="1"/>
      </w:pPr>
      <w:r>
        <w:t>When a new record is added in the CDO, a Contact would be created in the Contact table.</w:t>
      </w:r>
      <w:r w:rsidR="00571465">
        <w:t xml:space="preserve"> </w:t>
      </w:r>
      <w:r w:rsidR="00571465" w:rsidRPr="00594D37">
        <w:rPr>
          <w:highlight w:val="yellow"/>
        </w:rPr>
        <w:t>Only the email address field in the CDO record would be saved in the Contact table.</w:t>
      </w:r>
    </w:p>
    <w:p w14:paraId="0E22E9B9" w14:textId="702D1D5E" w:rsidR="00AC149F" w:rsidRDefault="004404F1" w:rsidP="00AC149F">
      <w:pPr>
        <w:spacing w:before="100" w:beforeAutospacing="1" w:after="100" w:afterAutospacing="1"/>
      </w:pPr>
      <w:r>
        <w:t xml:space="preserve">When a record in the CDO is added or modified, they are </w:t>
      </w:r>
      <w:r w:rsidR="002413A4">
        <w:t xml:space="preserve">set to globally </w:t>
      </w:r>
      <w:proofErr w:type="gramStart"/>
      <w:r w:rsidR="002413A4">
        <w:t>subscribed</w:t>
      </w:r>
      <w:proofErr w:type="gramEnd"/>
      <w:r w:rsidR="002413A4">
        <w:t xml:space="preserve"> in Eloqua and </w:t>
      </w:r>
      <w:r>
        <w:t>added to the respective trigger campaign</w:t>
      </w:r>
      <w:r w:rsidR="002413A4">
        <w:t xml:space="preserve"> (JV_Campaign_x or VAS_Campaign_x)</w:t>
      </w:r>
      <w:r>
        <w:t xml:space="preserve"> via </w:t>
      </w:r>
      <w:r w:rsidRPr="004404F1">
        <w:rPr>
          <w:highlight w:val="yellow"/>
        </w:rPr>
        <w:t>a program step or shared list</w:t>
      </w:r>
      <w:r>
        <w:t>.</w:t>
      </w:r>
      <w:r w:rsidR="00B93CDA">
        <w:t xml:space="preserve"> The </w:t>
      </w:r>
      <w:r w:rsidR="00B93CDA" w:rsidRPr="00B93CDA">
        <w:rPr>
          <w:highlight w:val="yellow"/>
        </w:rPr>
        <w:t>program step or shared list</w:t>
      </w:r>
      <w:r w:rsidR="00B93CDA">
        <w:t xml:space="preserve"> would add the contact into a </w:t>
      </w:r>
      <w:proofErr w:type="gramStart"/>
      <w:r w:rsidR="00B93CDA">
        <w:t>campaign which triggers the email</w:t>
      </w:r>
      <w:proofErr w:type="gramEnd"/>
      <w:r w:rsidR="00B93CDA">
        <w:t xml:space="preserve"> set in the campaign.</w:t>
      </w:r>
    </w:p>
    <w:p w14:paraId="62D82721" w14:textId="0A0D3C17" w:rsidR="00571465" w:rsidRDefault="00EF09B9" w:rsidP="00EF09B9">
      <w:pPr>
        <w:spacing w:before="100" w:beforeAutospacing="1" w:after="100" w:afterAutospacing="1"/>
      </w:pPr>
      <w:r>
        <w:rPr>
          <w:u w:val="single"/>
        </w:rPr>
        <w:t>JV_Campaign_x</w:t>
      </w:r>
      <w:r w:rsidR="00571465">
        <w:rPr>
          <w:u w:val="single"/>
        </w:rPr>
        <w:t xml:space="preserve"> and VAS_Campaign_x</w:t>
      </w:r>
      <w:r>
        <w:rPr>
          <w:u w:val="single"/>
        </w:rPr>
        <w:br/>
      </w:r>
      <w:r w:rsidR="00571465">
        <w:t xml:space="preserve">The trigger emails are built based on </w:t>
      </w:r>
      <w:ins w:id="39" w:author="Nishal John" w:date="2015-02-10T11:47:00Z">
        <w:r w:rsidR="00B75B35">
          <w:rPr>
            <w:highlight w:val="yellow"/>
          </w:rPr>
          <w:t>2</w:t>
        </w:r>
      </w:ins>
      <w:del w:id="40" w:author="Nishal John" w:date="2015-02-10T11:47:00Z">
        <w:r w:rsidR="00571465" w:rsidRPr="00571465" w:rsidDel="00B75B35">
          <w:rPr>
            <w:highlight w:val="yellow"/>
          </w:rPr>
          <w:delText>8</w:delText>
        </w:r>
      </w:del>
      <w:r w:rsidR="00571465">
        <w:t xml:space="preserve"> different email templates.</w:t>
      </w:r>
      <w:r>
        <w:t xml:space="preserve">  </w:t>
      </w:r>
      <w:r w:rsidR="00571465">
        <w:t>These templates shall be stored in Eloqua. The email templates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26"/>
      </w:tblGrid>
      <w:tr w:rsidR="00571465" w:rsidRPr="00571465" w14:paraId="2C50D122" w14:textId="77777777" w:rsidTr="00571465">
        <w:tc>
          <w:tcPr>
            <w:tcW w:w="846" w:type="dxa"/>
          </w:tcPr>
          <w:p w14:paraId="18CA5A5F" w14:textId="365AF6D2" w:rsidR="00571465" w:rsidRPr="00571465" w:rsidRDefault="00571465" w:rsidP="00EF09B9">
            <w:pPr>
              <w:spacing w:before="100" w:beforeAutospacing="1" w:after="100" w:afterAutospacing="1"/>
              <w:rPr>
                <w:b/>
              </w:rPr>
            </w:pPr>
            <w:r w:rsidRPr="00571465">
              <w:rPr>
                <w:b/>
              </w:rPr>
              <w:t>No.</w:t>
            </w:r>
          </w:p>
        </w:tc>
        <w:tc>
          <w:tcPr>
            <w:tcW w:w="3118" w:type="dxa"/>
          </w:tcPr>
          <w:p w14:paraId="25F9A91C" w14:textId="5ABB9813" w:rsidR="00571465" w:rsidRPr="00571465" w:rsidRDefault="00571465" w:rsidP="00EF09B9">
            <w:pPr>
              <w:spacing w:before="100" w:beforeAutospacing="1" w:after="100" w:afterAutospacing="1"/>
              <w:rPr>
                <w:b/>
              </w:rPr>
            </w:pPr>
            <w:r w:rsidRPr="00571465">
              <w:rPr>
                <w:b/>
              </w:rPr>
              <w:t>Template Name</w:t>
            </w:r>
          </w:p>
        </w:tc>
        <w:tc>
          <w:tcPr>
            <w:tcW w:w="5026" w:type="dxa"/>
          </w:tcPr>
          <w:p w14:paraId="75D94C4B" w14:textId="69C5FD2C" w:rsidR="00571465" w:rsidRPr="00571465" w:rsidRDefault="00571465" w:rsidP="00EF09B9">
            <w:pPr>
              <w:spacing w:before="100" w:beforeAutospacing="1" w:after="100" w:afterAutospacing="1"/>
              <w:rPr>
                <w:b/>
              </w:rPr>
            </w:pPr>
            <w:r w:rsidRPr="00571465">
              <w:rPr>
                <w:b/>
              </w:rPr>
              <w:t>Description</w:t>
            </w:r>
          </w:p>
        </w:tc>
      </w:tr>
      <w:tr w:rsidR="00571465" w14:paraId="25F5B8B4" w14:textId="77777777" w:rsidTr="00571465">
        <w:tc>
          <w:tcPr>
            <w:tcW w:w="846" w:type="dxa"/>
          </w:tcPr>
          <w:p w14:paraId="3373D0CE" w14:textId="1505C41F" w:rsidR="00571465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</w:pPr>
          </w:p>
        </w:tc>
        <w:tc>
          <w:tcPr>
            <w:tcW w:w="3118" w:type="dxa"/>
          </w:tcPr>
          <w:p w14:paraId="7D1E454D" w14:textId="0DB1B4CE" w:rsidR="00571465" w:rsidRPr="00E10373" w:rsidRDefault="00E10373" w:rsidP="0074692A">
            <w:pPr>
              <w:spacing w:before="100" w:beforeAutospacing="1" w:after="100" w:afterAutospacing="1"/>
              <w:rPr>
                <w:highlight w:val="yellow"/>
              </w:rPr>
            </w:pPr>
            <w:del w:id="41" w:author="Nishal John" w:date="2015-02-10T11:28:00Z">
              <w:r w:rsidRPr="00E10373" w:rsidDel="0074692A">
                <w:rPr>
                  <w:highlight w:val="yellow"/>
                </w:rPr>
                <w:delText>[to be provided by AIA]</w:delText>
              </w:r>
            </w:del>
          </w:p>
        </w:tc>
        <w:tc>
          <w:tcPr>
            <w:tcW w:w="5026" w:type="dxa"/>
          </w:tcPr>
          <w:p w14:paraId="0D558C58" w14:textId="77777777" w:rsidR="00571465" w:rsidRDefault="00571465" w:rsidP="00EF09B9">
            <w:pPr>
              <w:spacing w:before="100" w:beforeAutospacing="1" w:after="100" w:afterAutospacing="1"/>
            </w:pPr>
          </w:p>
        </w:tc>
      </w:tr>
      <w:tr w:rsidR="00571465" w14:paraId="00B0C190" w14:textId="77777777" w:rsidTr="00571465">
        <w:tc>
          <w:tcPr>
            <w:tcW w:w="846" w:type="dxa"/>
          </w:tcPr>
          <w:p w14:paraId="5EBB95B9" w14:textId="77777777" w:rsidR="00571465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</w:pPr>
          </w:p>
        </w:tc>
        <w:tc>
          <w:tcPr>
            <w:tcW w:w="3118" w:type="dxa"/>
          </w:tcPr>
          <w:p w14:paraId="5D6BCD38" w14:textId="77777777" w:rsidR="00571465" w:rsidRDefault="00571465" w:rsidP="00EF09B9">
            <w:pPr>
              <w:spacing w:before="100" w:beforeAutospacing="1" w:after="100" w:afterAutospacing="1"/>
            </w:pPr>
          </w:p>
        </w:tc>
        <w:tc>
          <w:tcPr>
            <w:tcW w:w="5026" w:type="dxa"/>
          </w:tcPr>
          <w:p w14:paraId="0BACD695" w14:textId="77777777" w:rsidR="00571465" w:rsidRDefault="00571465" w:rsidP="00EF09B9">
            <w:pPr>
              <w:spacing w:before="100" w:beforeAutospacing="1" w:after="100" w:afterAutospacing="1"/>
            </w:pPr>
          </w:p>
        </w:tc>
      </w:tr>
      <w:tr w:rsidR="00571465" w:rsidDel="002345A2" w14:paraId="74D2CD76" w14:textId="6A2393CC" w:rsidTr="00571465">
        <w:trPr>
          <w:del w:id="42" w:author="Nishal John" w:date="2015-02-10T11:47:00Z"/>
        </w:trPr>
        <w:tc>
          <w:tcPr>
            <w:tcW w:w="846" w:type="dxa"/>
          </w:tcPr>
          <w:p w14:paraId="17FE63F8" w14:textId="16223344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43" w:author="Nishal John" w:date="2015-02-10T11:47:00Z"/>
              </w:rPr>
            </w:pPr>
          </w:p>
        </w:tc>
        <w:tc>
          <w:tcPr>
            <w:tcW w:w="3118" w:type="dxa"/>
          </w:tcPr>
          <w:p w14:paraId="154DCC7B" w14:textId="391583FB" w:rsidR="00571465" w:rsidDel="002345A2" w:rsidRDefault="00571465" w:rsidP="00EF09B9">
            <w:pPr>
              <w:spacing w:before="100" w:beforeAutospacing="1" w:after="100" w:afterAutospacing="1"/>
              <w:rPr>
                <w:del w:id="44" w:author="Nishal John" w:date="2015-02-10T11:47:00Z"/>
              </w:rPr>
            </w:pPr>
          </w:p>
        </w:tc>
        <w:tc>
          <w:tcPr>
            <w:tcW w:w="5026" w:type="dxa"/>
          </w:tcPr>
          <w:p w14:paraId="64AA502D" w14:textId="09750A94" w:rsidR="00571465" w:rsidDel="002345A2" w:rsidRDefault="00571465" w:rsidP="00EF09B9">
            <w:pPr>
              <w:spacing w:before="100" w:beforeAutospacing="1" w:after="100" w:afterAutospacing="1"/>
              <w:rPr>
                <w:del w:id="45" w:author="Nishal John" w:date="2015-02-10T11:47:00Z"/>
              </w:rPr>
            </w:pPr>
          </w:p>
        </w:tc>
      </w:tr>
      <w:tr w:rsidR="00571465" w:rsidDel="002345A2" w14:paraId="5FC073D7" w14:textId="20C0129B" w:rsidTr="00571465">
        <w:trPr>
          <w:del w:id="46" w:author="Nishal John" w:date="2015-02-10T11:47:00Z"/>
        </w:trPr>
        <w:tc>
          <w:tcPr>
            <w:tcW w:w="846" w:type="dxa"/>
          </w:tcPr>
          <w:p w14:paraId="56211ACE" w14:textId="71E9F69D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47" w:author="Nishal John" w:date="2015-02-10T11:47:00Z"/>
              </w:rPr>
            </w:pPr>
          </w:p>
        </w:tc>
        <w:tc>
          <w:tcPr>
            <w:tcW w:w="3118" w:type="dxa"/>
          </w:tcPr>
          <w:p w14:paraId="4F0E4340" w14:textId="37A6C864" w:rsidR="00571465" w:rsidDel="002345A2" w:rsidRDefault="00571465" w:rsidP="00EF09B9">
            <w:pPr>
              <w:spacing w:before="100" w:beforeAutospacing="1" w:after="100" w:afterAutospacing="1"/>
              <w:rPr>
                <w:del w:id="48" w:author="Nishal John" w:date="2015-02-10T11:47:00Z"/>
              </w:rPr>
            </w:pPr>
          </w:p>
        </w:tc>
        <w:tc>
          <w:tcPr>
            <w:tcW w:w="5026" w:type="dxa"/>
          </w:tcPr>
          <w:p w14:paraId="7136D619" w14:textId="146278C6" w:rsidR="00571465" w:rsidDel="002345A2" w:rsidRDefault="00571465" w:rsidP="00EF09B9">
            <w:pPr>
              <w:spacing w:before="100" w:beforeAutospacing="1" w:after="100" w:afterAutospacing="1"/>
              <w:rPr>
                <w:del w:id="49" w:author="Nishal John" w:date="2015-02-10T11:47:00Z"/>
              </w:rPr>
            </w:pPr>
          </w:p>
        </w:tc>
      </w:tr>
      <w:tr w:rsidR="00571465" w:rsidDel="002345A2" w14:paraId="24A54602" w14:textId="60A9858C" w:rsidTr="00571465">
        <w:trPr>
          <w:del w:id="50" w:author="Nishal John" w:date="2015-02-10T11:47:00Z"/>
        </w:trPr>
        <w:tc>
          <w:tcPr>
            <w:tcW w:w="846" w:type="dxa"/>
          </w:tcPr>
          <w:p w14:paraId="7528FB8F" w14:textId="03969383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51" w:author="Nishal John" w:date="2015-02-10T11:47:00Z"/>
              </w:rPr>
            </w:pPr>
          </w:p>
        </w:tc>
        <w:tc>
          <w:tcPr>
            <w:tcW w:w="3118" w:type="dxa"/>
          </w:tcPr>
          <w:p w14:paraId="404791D6" w14:textId="42A5BBD7" w:rsidR="00571465" w:rsidDel="002345A2" w:rsidRDefault="00571465" w:rsidP="00EF09B9">
            <w:pPr>
              <w:spacing w:before="100" w:beforeAutospacing="1" w:after="100" w:afterAutospacing="1"/>
              <w:rPr>
                <w:del w:id="52" w:author="Nishal John" w:date="2015-02-10T11:47:00Z"/>
              </w:rPr>
            </w:pPr>
          </w:p>
        </w:tc>
        <w:tc>
          <w:tcPr>
            <w:tcW w:w="5026" w:type="dxa"/>
          </w:tcPr>
          <w:p w14:paraId="14B2A65F" w14:textId="6B240A3C" w:rsidR="00571465" w:rsidDel="002345A2" w:rsidRDefault="00571465" w:rsidP="00EF09B9">
            <w:pPr>
              <w:spacing w:before="100" w:beforeAutospacing="1" w:after="100" w:afterAutospacing="1"/>
              <w:rPr>
                <w:del w:id="53" w:author="Nishal John" w:date="2015-02-10T11:47:00Z"/>
              </w:rPr>
            </w:pPr>
          </w:p>
        </w:tc>
      </w:tr>
      <w:tr w:rsidR="00571465" w:rsidDel="002345A2" w14:paraId="4286B9BB" w14:textId="2CFF95D9" w:rsidTr="00571465">
        <w:trPr>
          <w:del w:id="54" w:author="Nishal John" w:date="2015-02-10T11:47:00Z"/>
        </w:trPr>
        <w:tc>
          <w:tcPr>
            <w:tcW w:w="846" w:type="dxa"/>
          </w:tcPr>
          <w:p w14:paraId="737B76BE" w14:textId="62753F79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55" w:author="Nishal John" w:date="2015-02-10T11:47:00Z"/>
              </w:rPr>
            </w:pPr>
          </w:p>
        </w:tc>
        <w:tc>
          <w:tcPr>
            <w:tcW w:w="3118" w:type="dxa"/>
          </w:tcPr>
          <w:p w14:paraId="628743D1" w14:textId="4710E936" w:rsidR="00571465" w:rsidDel="002345A2" w:rsidRDefault="00571465" w:rsidP="00EF09B9">
            <w:pPr>
              <w:spacing w:before="100" w:beforeAutospacing="1" w:after="100" w:afterAutospacing="1"/>
              <w:rPr>
                <w:del w:id="56" w:author="Nishal John" w:date="2015-02-10T11:47:00Z"/>
              </w:rPr>
            </w:pPr>
          </w:p>
        </w:tc>
        <w:tc>
          <w:tcPr>
            <w:tcW w:w="5026" w:type="dxa"/>
          </w:tcPr>
          <w:p w14:paraId="7A419F3C" w14:textId="6ECF97CD" w:rsidR="00571465" w:rsidDel="002345A2" w:rsidRDefault="00571465" w:rsidP="00EF09B9">
            <w:pPr>
              <w:spacing w:before="100" w:beforeAutospacing="1" w:after="100" w:afterAutospacing="1"/>
              <w:rPr>
                <w:del w:id="57" w:author="Nishal John" w:date="2015-02-10T11:47:00Z"/>
              </w:rPr>
            </w:pPr>
          </w:p>
        </w:tc>
      </w:tr>
      <w:tr w:rsidR="00571465" w:rsidDel="002345A2" w14:paraId="4BA5E54F" w14:textId="75BEDFA2" w:rsidTr="00571465">
        <w:trPr>
          <w:del w:id="58" w:author="Nishal John" w:date="2015-02-10T11:47:00Z"/>
        </w:trPr>
        <w:tc>
          <w:tcPr>
            <w:tcW w:w="846" w:type="dxa"/>
          </w:tcPr>
          <w:p w14:paraId="45901B5E" w14:textId="642481C4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59" w:author="Nishal John" w:date="2015-02-10T11:47:00Z"/>
              </w:rPr>
            </w:pPr>
          </w:p>
        </w:tc>
        <w:tc>
          <w:tcPr>
            <w:tcW w:w="3118" w:type="dxa"/>
          </w:tcPr>
          <w:p w14:paraId="4476B639" w14:textId="67933788" w:rsidR="00571465" w:rsidDel="002345A2" w:rsidRDefault="00571465" w:rsidP="00EF09B9">
            <w:pPr>
              <w:spacing w:before="100" w:beforeAutospacing="1" w:after="100" w:afterAutospacing="1"/>
              <w:rPr>
                <w:del w:id="60" w:author="Nishal John" w:date="2015-02-10T11:47:00Z"/>
              </w:rPr>
            </w:pPr>
          </w:p>
        </w:tc>
        <w:tc>
          <w:tcPr>
            <w:tcW w:w="5026" w:type="dxa"/>
          </w:tcPr>
          <w:p w14:paraId="193970B7" w14:textId="15C65BDD" w:rsidR="00571465" w:rsidDel="002345A2" w:rsidRDefault="00571465" w:rsidP="00EF09B9">
            <w:pPr>
              <w:spacing w:before="100" w:beforeAutospacing="1" w:after="100" w:afterAutospacing="1"/>
              <w:rPr>
                <w:del w:id="61" w:author="Nishal John" w:date="2015-02-10T11:47:00Z"/>
              </w:rPr>
            </w:pPr>
          </w:p>
        </w:tc>
      </w:tr>
      <w:tr w:rsidR="00571465" w:rsidDel="002345A2" w14:paraId="440F1048" w14:textId="5A520E40" w:rsidTr="00571465">
        <w:trPr>
          <w:del w:id="62" w:author="Nishal John" w:date="2015-02-10T11:47:00Z"/>
        </w:trPr>
        <w:tc>
          <w:tcPr>
            <w:tcW w:w="846" w:type="dxa"/>
          </w:tcPr>
          <w:p w14:paraId="744AA714" w14:textId="36964C74" w:rsidR="00571465" w:rsidDel="002345A2" w:rsidRDefault="00571465" w:rsidP="0057146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del w:id="63" w:author="Nishal John" w:date="2015-02-10T11:47:00Z"/>
              </w:rPr>
            </w:pPr>
          </w:p>
        </w:tc>
        <w:tc>
          <w:tcPr>
            <w:tcW w:w="3118" w:type="dxa"/>
          </w:tcPr>
          <w:p w14:paraId="6EF89D47" w14:textId="3EFFC8B2" w:rsidR="00571465" w:rsidDel="002345A2" w:rsidRDefault="00571465" w:rsidP="00EF09B9">
            <w:pPr>
              <w:spacing w:before="100" w:beforeAutospacing="1" w:after="100" w:afterAutospacing="1"/>
              <w:rPr>
                <w:del w:id="64" w:author="Nishal John" w:date="2015-02-10T11:47:00Z"/>
              </w:rPr>
            </w:pPr>
          </w:p>
        </w:tc>
        <w:tc>
          <w:tcPr>
            <w:tcW w:w="5026" w:type="dxa"/>
          </w:tcPr>
          <w:p w14:paraId="52B6A61A" w14:textId="75C3243C" w:rsidR="00571465" w:rsidDel="002345A2" w:rsidRDefault="00571465" w:rsidP="00EF09B9">
            <w:pPr>
              <w:spacing w:before="100" w:beforeAutospacing="1" w:after="100" w:afterAutospacing="1"/>
              <w:rPr>
                <w:del w:id="65" w:author="Nishal John" w:date="2015-02-10T11:47:00Z"/>
              </w:rPr>
            </w:pPr>
          </w:p>
        </w:tc>
      </w:tr>
    </w:tbl>
    <w:p w14:paraId="48986EED" w14:textId="77777777" w:rsidR="00571465" w:rsidRDefault="00571465" w:rsidP="00EF09B9">
      <w:pPr>
        <w:spacing w:before="100" w:beforeAutospacing="1" w:after="100" w:afterAutospacing="1"/>
        <w:rPr>
          <w:ins w:id="66" w:author="Nishal John" w:date="2015-02-10T11:35:00Z"/>
        </w:rPr>
      </w:pPr>
      <w:r>
        <w:t>The following lists the emails to be</w:t>
      </w:r>
      <w:bookmarkStart w:id="67" w:name="_GoBack"/>
      <w:bookmarkEnd w:id="67"/>
      <w:r>
        <w:t xml:space="preserve"> triggered based on the corresponding files from JV and VAS:</w:t>
      </w:r>
    </w:p>
    <w:p w14:paraId="633E0107" w14:textId="46171C88" w:rsidR="006D0098" w:rsidRDefault="006D0098" w:rsidP="00EF09B9">
      <w:pPr>
        <w:spacing w:before="100" w:beforeAutospacing="1" w:after="100" w:afterAutospacing="1"/>
      </w:pPr>
      <w:ins w:id="68" w:author="Nishal John" w:date="2015-02-10T11:35:00Z">
        <w:r>
          <w:t xml:space="preserve">Email Content File: </w:t>
        </w:r>
      </w:ins>
      <w:ins w:id="69" w:author="Nishal John" w:date="2015-02-10T11:39:00Z">
        <w:r>
          <w:t>‘</w:t>
        </w:r>
        <w:r w:rsidRPr="006D0098">
          <w:t>Engagement batch 1</w:t>
        </w:r>
        <w:r>
          <w:t xml:space="preserve">.doc’ </w:t>
        </w:r>
        <w:r w:rsidRPr="006D0098">
          <w:t>https://www.dropbox.com/s/w0kcwyyma7pzydz/Engagement%20batch%201.doc</w:t>
        </w:r>
        <w:proofErr w:type="gramStart"/>
        <w:r w:rsidRPr="006D0098">
          <w:t>?dl</w:t>
        </w:r>
        <w:proofErr w:type="gramEnd"/>
        <w:r w:rsidRPr="006D0098">
          <w:t>=0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96"/>
        <w:gridCol w:w="2360"/>
        <w:gridCol w:w="3688"/>
      </w:tblGrid>
      <w:tr w:rsidR="006C3D63" w:rsidRPr="00B532CA" w14:paraId="7DE0CC67" w14:textId="77777777" w:rsidTr="006C3D63">
        <w:tc>
          <w:tcPr>
            <w:tcW w:w="846" w:type="dxa"/>
          </w:tcPr>
          <w:p w14:paraId="580245B9" w14:textId="77777777" w:rsidR="006C3D63" w:rsidRPr="00B532CA" w:rsidRDefault="006C3D63" w:rsidP="00295F2F">
            <w:pPr>
              <w:spacing w:before="100" w:beforeAutospacing="1" w:after="100" w:afterAutospacing="1"/>
              <w:rPr>
                <w:b/>
              </w:rPr>
            </w:pPr>
            <w:r w:rsidRPr="00B532CA">
              <w:rPr>
                <w:b/>
              </w:rPr>
              <w:t>No.</w:t>
            </w:r>
          </w:p>
        </w:tc>
        <w:tc>
          <w:tcPr>
            <w:tcW w:w="2096" w:type="dxa"/>
          </w:tcPr>
          <w:p w14:paraId="09B047CA" w14:textId="6E3262B0" w:rsidR="006C3D63" w:rsidRDefault="006C3D63" w:rsidP="006C3D63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Template Name</w:t>
            </w:r>
          </w:p>
        </w:tc>
        <w:tc>
          <w:tcPr>
            <w:tcW w:w="2360" w:type="dxa"/>
          </w:tcPr>
          <w:p w14:paraId="6A39A3F8" w14:textId="5D7C6EB7" w:rsidR="006C3D63" w:rsidRPr="00B532CA" w:rsidRDefault="006C3D63" w:rsidP="006C3D63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Email </w:t>
            </w:r>
            <w:r w:rsidRPr="00B532CA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688" w:type="dxa"/>
          </w:tcPr>
          <w:p w14:paraId="40545229" w14:textId="3FCA12E8" w:rsidR="006C3D63" w:rsidRPr="00B532CA" w:rsidRDefault="006C3D63" w:rsidP="00295F2F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HTML File and related assets</w:t>
            </w:r>
          </w:p>
        </w:tc>
      </w:tr>
      <w:tr w:rsidR="00E10373" w14:paraId="1E2B7728" w14:textId="77777777" w:rsidTr="006C3D63">
        <w:tc>
          <w:tcPr>
            <w:tcW w:w="846" w:type="dxa"/>
          </w:tcPr>
          <w:p w14:paraId="340E7FA2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0FFBC88" w14:textId="588E4987" w:rsidR="00E10373" w:rsidRDefault="00E10373" w:rsidP="00E10373">
            <w:pPr>
              <w:spacing w:before="100" w:beforeAutospacing="1" w:after="100" w:afterAutospacing="1"/>
            </w:pPr>
            <w:r w:rsidRPr="00E10373">
              <w:rPr>
                <w:highlight w:val="yellow"/>
              </w:rPr>
              <w:t>[</w:t>
            </w:r>
            <w:proofErr w:type="gramStart"/>
            <w:r w:rsidRPr="00E10373">
              <w:rPr>
                <w:highlight w:val="yellow"/>
              </w:rPr>
              <w:t>to</w:t>
            </w:r>
            <w:proofErr w:type="gramEnd"/>
            <w:r w:rsidRPr="00E10373">
              <w:rPr>
                <w:highlight w:val="yellow"/>
              </w:rPr>
              <w:t xml:space="preserve"> be provided by AIA]</w:t>
            </w:r>
          </w:p>
        </w:tc>
        <w:tc>
          <w:tcPr>
            <w:tcW w:w="2360" w:type="dxa"/>
          </w:tcPr>
          <w:p w14:paraId="2B433934" w14:textId="22053901" w:rsidR="00E10373" w:rsidRDefault="00DD0E23" w:rsidP="00E10373">
            <w:pPr>
              <w:spacing w:before="100" w:beforeAutospacing="1" w:after="100" w:afterAutospacing="1"/>
            </w:pPr>
            <w:ins w:id="70" w:author="Nishal John" w:date="2015-02-10T11:33:00Z">
              <w:r w:rsidRPr="0079512E">
                <w:rPr>
                  <w:rStyle w:val="Strong"/>
                  <w:color w:val="0000FF"/>
                  <w:sz w:val="28"/>
                  <w:lang w:val="en-GB"/>
                </w:rPr>
                <w:t xml:space="preserve">TC 011 </w:t>
              </w:r>
              <w:r w:rsidRPr="0079512E">
                <w:rPr>
                  <w:b/>
                  <w:color w:val="0000FF"/>
                  <w:sz w:val="24"/>
                  <w:lang w:val="en-GB"/>
                </w:rPr>
                <w:t>– Non-engagement email 1</w:t>
              </w:r>
            </w:ins>
            <w:del w:id="71" w:author="Nishal John" w:date="2015-02-10T11:33:00Z">
              <w:r w:rsidR="00E10373" w:rsidRPr="00E10373" w:rsidDel="00DD0E23">
                <w:rPr>
                  <w:highlight w:val="yellow"/>
                </w:rPr>
                <w:delText>[to be provided by AIA]</w:delText>
              </w:r>
            </w:del>
          </w:p>
        </w:tc>
        <w:tc>
          <w:tcPr>
            <w:tcW w:w="3688" w:type="dxa"/>
          </w:tcPr>
          <w:p w14:paraId="4CF64114" w14:textId="0EA835E9" w:rsidR="00E10373" w:rsidRDefault="00E10373" w:rsidP="00DD0E23">
            <w:pPr>
              <w:spacing w:before="100" w:beforeAutospacing="1" w:after="100" w:afterAutospacing="1"/>
            </w:pPr>
            <w:r w:rsidRPr="00E10373">
              <w:rPr>
                <w:highlight w:val="yellow"/>
              </w:rPr>
              <w:t>[</w:t>
            </w:r>
            <w:del w:id="72" w:author="Nishal John" w:date="2015-02-10T11:34:00Z">
              <w:r w:rsidRPr="00E10373" w:rsidDel="00DD0E23">
                <w:rPr>
                  <w:highlight w:val="yellow"/>
                </w:rPr>
                <w:delText>to be provided by AI</w:delText>
              </w:r>
            </w:del>
            <w:ins w:id="73" w:author="Nishal John" w:date="2015-02-10T11:34:00Z">
              <w:r w:rsidR="00DD0E23">
                <w:rPr>
                  <w:highlight w:val="yellow"/>
                </w:rPr>
                <w:t>Email Text – Page 1 from  ‘</w:t>
              </w:r>
              <w:r w:rsidR="00DD0E23" w:rsidRPr="00DD0E23">
                <w:t>Engagement batch 1</w:t>
              </w:r>
              <w:r w:rsidR="00DD0E23">
                <w:t>.doc’</w:t>
              </w:r>
            </w:ins>
            <w:del w:id="74" w:author="Nishal John" w:date="2015-02-10T11:34:00Z">
              <w:r w:rsidRPr="00E10373" w:rsidDel="00DD0E23">
                <w:rPr>
                  <w:highlight w:val="yellow"/>
                </w:rPr>
                <w:delText>A]</w:delText>
              </w:r>
            </w:del>
          </w:p>
        </w:tc>
      </w:tr>
      <w:tr w:rsidR="00E10373" w14:paraId="74005EE7" w14:textId="77777777" w:rsidTr="006C3D63">
        <w:tc>
          <w:tcPr>
            <w:tcW w:w="846" w:type="dxa"/>
          </w:tcPr>
          <w:p w14:paraId="0486F9AC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ADB4319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925018B" w14:textId="71980DDD" w:rsidR="00E10373" w:rsidRDefault="006D0098" w:rsidP="00E10373">
            <w:pPr>
              <w:spacing w:before="100" w:beforeAutospacing="1" w:after="100" w:afterAutospacing="1"/>
            </w:pPr>
            <w:ins w:id="75" w:author="Nishal John" w:date="2015-02-10T11:39:00Z">
              <w:r w:rsidRPr="0079512E">
                <w:rPr>
                  <w:rStyle w:val="Strong"/>
                  <w:color w:val="0000FF"/>
                  <w:sz w:val="28"/>
                  <w:lang w:val="en-GB"/>
                </w:rPr>
                <w:t xml:space="preserve">TC 012 </w:t>
              </w:r>
              <w:r w:rsidRPr="0079512E">
                <w:rPr>
                  <w:b/>
                  <w:color w:val="0000FF"/>
                  <w:sz w:val="24"/>
                  <w:lang w:val="en-GB"/>
                </w:rPr>
                <w:t>– Non-engagement email 2</w:t>
              </w:r>
            </w:ins>
          </w:p>
        </w:tc>
        <w:tc>
          <w:tcPr>
            <w:tcW w:w="3688" w:type="dxa"/>
          </w:tcPr>
          <w:p w14:paraId="2BB904F8" w14:textId="38CB11EE" w:rsidR="00E10373" w:rsidRDefault="00577441" w:rsidP="00E10373">
            <w:pPr>
              <w:spacing w:before="100" w:beforeAutospacing="1" w:after="100" w:afterAutospacing="1"/>
            </w:pPr>
            <w:ins w:id="76" w:author="Nishal John" w:date="2015-02-10T11:42:00Z">
              <w:r>
                <w:t xml:space="preserve">Email Text – Page 2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3C7E6493" w14:textId="77777777" w:rsidTr="006C3D63">
        <w:tc>
          <w:tcPr>
            <w:tcW w:w="846" w:type="dxa"/>
          </w:tcPr>
          <w:p w14:paraId="4D45C8B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D0C63E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931030C" w14:textId="24EFE82C" w:rsidR="00E10373" w:rsidRDefault="00577441" w:rsidP="00E10373">
            <w:pPr>
              <w:spacing w:before="100" w:beforeAutospacing="1" w:after="100" w:afterAutospacing="1"/>
            </w:pPr>
            <w:ins w:id="77" w:author="Nishal John" w:date="2015-02-10T11:43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18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Approaching Silver</w:t>
              </w:r>
            </w:ins>
          </w:p>
        </w:tc>
        <w:tc>
          <w:tcPr>
            <w:tcW w:w="3688" w:type="dxa"/>
          </w:tcPr>
          <w:p w14:paraId="384EA78B" w14:textId="58DE75A3" w:rsidR="00E10373" w:rsidRDefault="00577441" w:rsidP="00E10373">
            <w:pPr>
              <w:spacing w:before="100" w:beforeAutospacing="1" w:after="100" w:afterAutospacing="1"/>
            </w:pPr>
            <w:ins w:id="78" w:author="Nishal John" w:date="2015-02-10T11:43:00Z">
              <w:r>
                <w:t xml:space="preserve">Email Text – Page </w:t>
              </w:r>
              <w:r>
                <w:t>3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216B0943" w14:textId="77777777" w:rsidTr="006C3D63">
        <w:tc>
          <w:tcPr>
            <w:tcW w:w="846" w:type="dxa"/>
          </w:tcPr>
          <w:p w14:paraId="57E53684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ECD3B10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F693B00" w14:textId="4460A0ED" w:rsidR="00E10373" w:rsidRPr="00577441" w:rsidRDefault="00577441" w:rsidP="00577441">
            <w:pPr>
              <w:rPr>
                <w:rFonts w:cs="Arial"/>
                <w:b/>
                <w:color w:val="0000FF"/>
                <w:sz w:val="28"/>
                <w:szCs w:val="24"/>
                <w:lang w:val="en-GB"/>
                <w:rPrChange w:id="79" w:author="Nishal John" w:date="2015-02-10T11:43:00Z">
                  <w:rPr/>
                </w:rPrChange>
              </w:rPr>
              <w:pPrChange w:id="80" w:author="Nishal John" w:date="2015-02-10T11:43:00Z">
                <w:pPr>
                  <w:spacing w:before="100" w:beforeAutospacing="1" w:after="100" w:afterAutospacing="1"/>
                </w:pPr>
              </w:pPrChange>
            </w:pPr>
            <w:ins w:id="81" w:author="Nishal John" w:date="2015-02-10T11:43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19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Approaching Gold</w:t>
              </w:r>
            </w:ins>
          </w:p>
        </w:tc>
        <w:tc>
          <w:tcPr>
            <w:tcW w:w="3688" w:type="dxa"/>
          </w:tcPr>
          <w:p w14:paraId="530928B2" w14:textId="3EFEF047" w:rsidR="00E10373" w:rsidRDefault="00577441" w:rsidP="00E10373">
            <w:pPr>
              <w:spacing w:before="100" w:beforeAutospacing="1" w:after="100" w:afterAutospacing="1"/>
            </w:pPr>
            <w:ins w:id="82" w:author="Nishal John" w:date="2015-02-10T11:43:00Z">
              <w:r>
                <w:t xml:space="preserve">Email Text – Page </w:t>
              </w:r>
              <w:r>
                <w:t>4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5436292F" w14:textId="77777777" w:rsidTr="006C3D63">
        <w:tc>
          <w:tcPr>
            <w:tcW w:w="846" w:type="dxa"/>
          </w:tcPr>
          <w:p w14:paraId="224F0597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B8E1068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C9638D0" w14:textId="23BE101B" w:rsidR="00E10373" w:rsidRPr="00577441" w:rsidRDefault="00577441" w:rsidP="00577441">
            <w:pPr>
              <w:rPr>
                <w:rFonts w:cs="Arial"/>
                <w:b/>
                <w:color w:val="0000FF"/>
                <w:sz w:val="28"/>
                <w:szCs w:val="24"/>
                <w:lang w:val="en-GB"/>
                <w:rPrChange w:id="83" w:author="Nishal John" w:date="2015-02-10T11:43:00Z">
                  <w:rPr/>
                </w:rPrChange>
              </w:rPr>
              <w:pPrChange w:id="84" w:author="Nishal John" w:date="2015-02-10T11:43:00Z">
                <w:pPr>
                  <w:spacing w:before="100" w:beforeAutospacing="1" w:after="100" w:afterAutospacing="1"/>
                </w:pPr>
              </w:pPrChange>
            </w:pPr>
            <w:ins w:id="85" w:author="Nishal John" w:date="2015-02-10T11:43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20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Approaching Platinum</w:t>
              </w:r>
            </w:ins>
          </w:p>
        </w:tc>
        <w:tc>
          <w:tcPr>
            <w:tcW w:w="3688" w:type="dxa"/>
          </w:tcPr>
          <w:p w14:paraId="3A0E5DED" w14:textId="3EB22608" w:rsidR="00E10373" w:rsidRDefault="00577441" w:rsidP="00E10373">
            <w:pPr>
              <w:spacing w:before="100" w:beforeAutospacing="1" w:after="100" w:afterAutospacing="1"/>
            </w:pPr>
            <w:ins w:id="86" w:author="Nishal John" w:date="2015-02-10T11:43:00Z">
              <w:r>
                <w:t xml:space="preserve">Email Text – Page </w:t>
              </w:r>
              <w:r>
                <w:t>5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470DE5B5" w14:textId="77777777" w:rsidTr="006C3D63">
        <w:tc>
          <w:tcPr>
            <w:tcW w:w="846" w:type="dxa"/>
          </w:tcPr>
          <w:p w14:paraId="3CD6D2FB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55E19B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868B809" w14:textId="592AE314" w:rsidR="00E10373" w:rsidRDefault="005D5040" w:rsidP="00E10373">
            <w:pPr>
              <w:spacing w:before="100" w:beforeAutospacing="1" w:after="100" w:afterAutospacing="1"/>
            </w:pPr>
            <w:ins w:id="87" w:author="Nishal John" w:date="2015-02-10T11:44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21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Achieved Silver</w:t>
              </w:r>
            </w:ins>
          </w:p>
        </w:tc>
        <w:tc>
          <w:tcPr>
            <w:tcW w:w="3688" w:type="dxa"/>
          </w:tcPr>
          <w:p w14:paraId="0468E460" w14:textId="424B8605" w:rsidR="00E10373" w:rsidRDefault="005D5040" w:rsidP="00E10373">
            <w:pPr>
              <w:spacing w:before="100" w:beforeAutospacing="1" w:after="100" w:afterAutospacing="1"/>
            </w:pPr>
            <w:ins w:id="88" w:author="Nishal John" w:date="2015-02-10T11:44:00Z">
              <w:r>
                <w:t xml:space="preserve">Email Text – Page </w:t>
              </w:r>
              <w:r>
                <w:t>6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09498F2C" w14:textId="77777777" w:rsidTr="006C3D63">
        <w:tc>
          <w:tcPr>
            <w:tcW w:w="846" w:type="dxa"/>
          </w:tcPr>
          <w:p w14:paraId="7B321862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8978500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BDE5A51" w14:textId="154FF58D" w:rsidR="00E10373" w:rsidRDefault="00B75B35" w:rsidP="00E10373">
            <w:pPr>
              <w:spacing w:before="100" w:beforeAutospacing="1" w:after="100" w:afterAutospacing="1"/>
            </w:pPr>
            <w:ins w:id="89" w:author="Nishal John" w:date="2015-02-10T11:44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22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Achieved Gold</w:t>
              </w:r>
            </w:ins>
          </w:p>
        </w:tc>
        <w:tc>
          <w:tcPr>
            <w:tcW w:w="3688" w:type="dxa"/>
          </w:tcPr>
          <w:p w14:paraId="2C3BB2DD" w14:textId="6325418D" w:rsidR="00E10373" w:rsidRDefault="00B75B35" w:rsidP="00E10373">
            <w:pPr>
              <w:spacing w:before="100" w:beforeAutospacing="1" w:after="100" w:afterAutospacing="1"/>
            </w:pPr>
            <w:ins w:id="90" w:author="Nishal John" w:date="2015-02-10T11:44:00Z">
              <w:r>
                <w:t xml:space="preserve">Email Text – Page </w:t>
              </w:r>
              <w:r>
                <w:t>7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1CB7B278" w14:textId="77777777" w:rsidTr="006C3D63">
        <w:tc>
          <w:tcPr>
            <w:tcW w:w="846" w:type="dxa"/>
          </w:tcPr>
          <w:p w14:paraId="66063804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AD512B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79FD1AA" w14:textId="3B24DA2F" w:rsidR="00E10373" w:rsidRDefault="00B75B35" w:rsidP="00E10373">
            <w:pPr>
              <w:spacing w:before="100" w:beforeAutospacing="1" w:after="100" w:afterAutospacing="1"/>
            </w:pPr>
            <w:ins w:id="91" w:author="Nishal John" w:date="2015-02-10T11:44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23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b/>
                  <w:color w:val="0000FF"/>
                  <w:sz w:val="24"/>
                  <w:lang w:val="en-GB"/>
                </w:rPr>
                <w:t>Achieved Platinum</w:t>
              </w:r>
            </w:ins>
          </w:p>
        </w:tc>
        <w:tc>
          <w:tcPr>
            <w:tcW w:w="3688" w:type="dxa"/>
          </w:tcPr>
          <w:p w14:paraId="693B22EC" w14:textId="056DE5F6" w:rsidR="00E10373" w:rsidRDefault="00B75B35" w:rsidP="00E10373">
            <w:pPr>
              <w:spacing w:before="100" w:beforeAutospacing="1" w:after="100" w:afterAutospacing="1"/>
            </w:pPr>
            <w:ins w:id="92" w:author="Nishal John" w:date="2015-02-10T11:44:00Z">
              <w:r>
                <w:t xml:space="preserve">Email Text – Page </w:t>
              </w:r>
              <w:r>
                <w:t>8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0F759FC7" w14:textId="77777777" w:rsidTr="006C3D63">
        <w:tc>
          <w:tcPr>
            <w:tcW w:w="846" w:type="dxa"/>
          </w:tcPr>
          <w:p w14:paraId="4E466D4D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14EBCC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EDBF64A" w14:textId="2E37BAF4" w:rsidR="00E10373" w:rsidRDefault="00B75B35" w:rsidP="00E10373">
            <w:pPr>
              <w:spacing w:before="100" w:beforeAutospacing="1" w:after="100" w:afterAutospacing="1"/>
            </w:pPr>
            <w:ins w:id="93" w:author="Nishal John" w:date="2015-02-10T11:45:00Z">
              <w:r w:rsidRPr="0079512E"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b/>
                  <w:color w:val="0000FF"/>
                  <w:sz w:val="28"/>
                  <w:szCs w:val="24"/>
                  <w:lang w:val="en-GB"/>
                </w:rPr>
                <w:t>24</w:t>
              </w:r>
              <w:r w:rsidRPr="0079512E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Status downgrade warning</w:t>
              </w:r>
            </w:ins>
          </w:p>
        </w:tc>
        <w:tc>
          <w:tcPr>
            <w:tcW w:w="3688" w:type="dxa"/>
          </w:tcPr>
          <w:p w14:paraId="5784747C" w14:textId="6371455B" w:rsidR="00E10373" w:rsidRDefault="00B75B35" w:rsidP="00E10373">
            <w:pPr>
              <w:spacing w:before="100" w:beforeAutospacing="1" w:after="100" w:afterAutospacing="1"/>
            </w:pPr>
            <w:ins w:id="94" w:author="Nishal John" w:date="2015-02-10T11:45:00Z">
              <w:r>
                <w:t xml:space="preserve">Email Text – Page </w:t>
              </w:r>
              <w:r>
                <w:t>9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175B427E" w14:textId="77777777" w:rsidTr="006C3D63">
        <w:tc>
          <w:tcPr>
            <w:tcW w:w="846" w:type="dxa"/>
          </w:tcPr>
          <w:p w14:paraId="2E7F49E5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AFFB715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4429D4C" w14:textId="430B4AE4" w:rsidR="00E10373" w:rsidRDefault="00B75B35" w:rsidP="00E10373">
            <w:pPr>
              <w:spacing w:before="100" w:beforeAutospacing="1" w:after="100" w:afterAutospacing="1"/>
            </w:pPr>
            <w:ins w:id="95" w:author="Nishal John" w:date="2015-02-10T11:45:00Z">
              <w:r w:rsidRPr="0079512E">
                <w:rPr>
                  <w:rStyle w:val="Strong"/>
                  <w:color w:val="0000FF"/>
                  <w:sz w:val="28"/>
                  <w:lang w:val="en-GB"/>
                </w:rPr>
                <w:t xml:space="preserve">TC 014 </w:t>
              </w:r>
              <w:r w:rsidRPr="0079512E">
                <w:rPr>
                  <w:b/>
                  <w:color w:val="0000FF"/>
                  <w:sz w:val="24"/>
                  <w:lang w:val="en-GB"/>
                </w:rPr>
                <w:t>– No online assessments done</w:t>
              </w:r>
            </w:ins>
          </w:p>
        </w:tc>
        <w:tc>
          <w:tcPr>
            <w:tcW w:w="3688" w:type="dxa"/>
          </w:tcPr>
          <w:p w14:paraId="6A9954E8" w14:textId="27FBF2EB" w:rsidR="00E10373" w:rsidRDefault="00B75B35" w:rsidP="00E10373">
            <w:pPr>
              <w:spacing w:before="100" w:beforeAutospacing="1" w:after="100" w:afterAutospacing="1"/>
            </w:pPr>
            <w:ins w:id="96" w:author="Nishal John" w:date="2015-02-10T11:45:00Z">
              <w:r>
                <w:t xml:space="preserve">Email Text – Page </w:t>
              </w:r>
              <w:r>
                <w:t>10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4741126A" w14:textId="77777777" w:rsidTr="006C3D63">
        <w:tc>
          <w:tcPr>
            <w:tcW w:w="846" w:type="dxa"/>
          </w:tcPr>
          <w:p w14:paraId="2312991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218086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B86EAFC" w14:textId="70D0B4D5" w:rsidR="00E10373" w:rsidRDefault="00B75B35" w:rsidP="00E10373">
            <w:pPr>
              <w:spacing w:before="100" w:beforeAutospacing="1" w:after="100" w:afterAutospacing="1"/>
            </w:pPr>
            <w:ins w:id="97" w:author="Nishal John" w:date="2015-02-10T11:46:00Z">
              <w:r w:rsidRPr="00097C94">
                <w:rPr>
                  <w:rFonts w:cs="Arial"/>
                  <w:color w:val="0000FF"/>
                  <w:sz w:val="28"/>
                  <w:szCs w:val="24"/>
                  <w:lang w:val="en-GB"/>
                </w:rPr>
                <w:t>TC 0</w:t>
              </w:r>
              <w:r>
                <w:rPr>
                  <w:rFonts w:cs="Arial"/>
                  <w:color w:val="0000FF"/>
                  <w:sz w:val="28"/>
                  <w:szCs w:val="24"/>
                  <w:lang w:val="en-GB"/>
                </w:rPr>
                <w:t>30</w:t>
              </w:r>
              <w:r w:rsidRPr="00097C94">
                <w:rPr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  <w:lang w:val="en-GB"/>
                </w:rPr>
                <w:t>–</w:t>
              </w:r>
              <w:r w:rsidRPr="0079512E">
                <w:rPr>
                  <w:color w:val="0000FF"/>
                  <w:sz w:val="24"/>
                  <w:lang w:val="en-GB"/>
                </w:rPr>
                <w:t xml:space="preserve"> </w:t>
              </w:r>
              <w:r>
                <w:rPr>
                  <w:color w:val="0000FF"/>
                  <w:sz w:val="24"/>
                </w:rPr>
                <w:t>Challenge achieved</w:t>
              </w:r>
            </w:ins>
          </w:p>
        </w:tc>
        <w:tc>
          <w:tcPr>
            <w:tcW w:w="3688" w:type="dxa"/>
          </w:tcPr>
          <w:p w14:paraId="21F175CE" w14:textId="2B6A3052" w:rsidR="00E10373" w:rsidRDefault="00B75B35" w:rsidP="00E10373">
            <w:pPr>
              <w:spacing w:before="100" w:beforeAutospacing="1" w:after="100" w:afterAutospacing="1"/>
            </w:pPr>
            <w:ins w:id="98" w:author="Nishal John" w:date="2015-02-10T11:46:00Z">
              <w:r>
                <w:t xml:space="preserve">Email Text – Page </w:t>
              </w:r>
              <w:r>
                <w:t>12</w:t>
              </w:r>
              <w:r>
                <w:t xml:space="preserve"> from </w:t>
              </w:r>
              <w:r>
                <w:rPr>
                  <w:highlight w:val="yellow"/>
                </w:rPr>
                <w:t>‘</w:t>
              </w:r>
              <w:r w:rsidRPr="00DD0E23">
                <w:t>Engagement batch 1</w:t>
              </w:r>
              <w:r>
                <w:t>.doc’</w:t>
              </w:r>
            </w:ins>
          </w:p>
        </w:tc>
      </w:tr>
      <w:tr w:rsidR="00E10373" w14:paraId="3DB02A95" w14:textId="77777777" w:rsidTr="006C3D63">
        <w:tc>
          <w:tcPr>
            <w:tcW w:w="846" w:type="dxa"/>
          </w:tcPr>
          <w:p w14:paraId="266C374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194BF77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091D000" w14:textId="2F06C3DD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4E559BB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68B8A429" w14:textId="77777777" w:rsidTr="006C3D63">
        <w:tc>
          <w:tcPr>
            <w:tcW w:w="846" w:type="dxa"/>
          </w:tcPr>
          <w:p w14:paraId="2A5E733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1F959DA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475E935" w14:textId="32820B54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A8057E4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7DEF071" w14:textId="77777777" w:rsidTr="006C3D63">
        <w:tc>
          <w:tcPr>
            <w:tcW w:w="846" w:type="dxa"/>
          </w:tcPr>
          <w:p w14:paraId="0E7EAD0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4D773B5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CC0FA94" w14:textId="15F8CCDA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259BE1C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3C894F59" w14:textId="77777777" w:rsidTr="006C3D63">
        <w:tc>
          <w:tcPr>
            <w:tcW w:w="846" w:type="dxa"/>
          </w:tcPr>
          <w:p w14:paraId="4EBB08B4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B546218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849B036" w14:textId="587E962F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DFA0B1E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686A18A" w14:textId="77777777" w:rsidTr="006C3D63">
        <w:tc>
          <w:tcPr>
            <w:tcW w:w="846" w:type="dxa"/>
          </w:tcPr>
          <w:p w14:paraId="7AB5CDD0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9AC6BCE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BA5A584" w14:textId="3F43DE1A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CCB83A9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542F8DBA" w14:textId="77777777" w:rsidTr="006C3D63">
        <w:tc>
          <w:tcPr>
            <w:tcW w:w="846" w:type="dxa"/>
          </w:tcPr>
          <w:p w14:paraId="25F01F5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D5BF4AD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7EF68AF" w14:textId="56B087F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68FC2C4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164BF212" w14:textId="77777777" w:rsidTr="006C3D63">
        <w:tc>
          <w:tcPr>
            <w:tcW w:w="846" w:type="dxa"/>
          </w:tcPr>
          <w:p w14:paraId="3F5CFF13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91C8F65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DB241F5" w14:textId="5BC67FAA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A994DD6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5B7C2DA2" w14:textId="77777777" w:rsidTr="006C3D63">
        <w:tc>
          <w:tcPr>
            <w:tcW w:w="846" w:type="dxa"/>
          </w:tcPr>
          <w:p w14:paraId="7A926285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EEE89C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CDA7B2E" w14:textId="07B61273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4B47F15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692814A5" w14:textId="77777777" w:rsidTr="006C3D63">
        <w:tc>
          <w:tcPr>
            <w:tcW w:w="846" w:type="dxa"/>
          </w:tcPr>
          <w:p w14:paraId="45EF73FF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DDF27D1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E41D6CE" w14:textId="5029C7B4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EDA5629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65FB71C4" w14:textId="77777777" w:rsidTr="006C3D63">
        <w:tc>
          <w:tcPr>
            <w:tcW w:w="846" w:type="dxa"/>
          </w:tcPr>
          <w:p w14:paraId="41ACEF2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B8ECA5B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25FBCFB" w14:textId="25077E8E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DE1AECB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AD5188F" w14:textId="77777777" w:rsidTr="006C3D63">
        <w:tc>
          <w:tcPr>
            <w:tcW w:w="846" w:type="dxa"/>
          </w:tcPr>
          <w:p w14:paraId="7A486C1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27E3CE1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76823F8" w14:textId="1FF5C473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138CB1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085191C" w14:textId="77777777" w:rsidTr="006C3D63">
        <w:tc>
          <w:tcPr>
            <w:tcW w:w="846" w:type="dxa"/>
          </w:tcPr>
          <w:p w14:paraId="5C1C1DE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F75AE83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3DB451AE" w14:textId="2FF25A0F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9AE587A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2F596202" w14:textId="77777777" w:rsidTr="006C3D63">
        <w:tc>
          <w:tcPr>
            <w:tcW w:w="846" w:type="dxa"/>
          </w:tcPr>
          <w:p w14:paraId="4D212A60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4FDF61D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C639199" w14:textId="60B4D93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2D5638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9FF3F0B" w14:textId="77777777" w:rsidTr="006C3D63">
        <w:tc>
          <w:tcPr>
            <w:tcW w:w="846" w:type="dxa"/>
          </w:tcPr>
          <w:p w14:paraId="1311A046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DD3D23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63E6417" w14:textId="6DD775E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29284D9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6ED9672" w14:textId="77777777" w:rsidTr="006C3D63">
        <w:tc>
          <w:tcPr>
            <w:tcW w:w="846" w:type="dxa"/>
          </w:tcPr>
          <w:p w14:paraId="2022440B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71655D8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D991291" w14:textId="4233C4EB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46A23D5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817B391" w14:textId="77777777" w:rsidTr="006C3D63">
        <w:tc>
          <w:tcPr>
            <w:tcW w:w="846" w:type="dxa"/>
          </w:tcPr>
          <w:p w14:paraId="63B154C0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9C395F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50D3294" w14:textId="0EE81D95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65A0FAA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0AF50E1" w14:textId="77777777" w:rsidTr="006C3D63">
        <w:tc>
          <w:tcPr>
            <w:tcW w:w="846" w:type="dxa"/>
          </w:tcPr>
          <w:p w14:paraId="50508E1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0964DDA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3D685FC6" w14:textId="5F5E52AB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82F1115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3A94C200" w14:textId="77777777" w:rsidTr="006C3D63">
        <w:tc>
          <w:tcPr>
            <w:tcW w:w="846" w:type="dxa"/>
          </w:tcPr>
          <w:p w14:paraId="10BECA6B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AD52097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26815F5" w14:textId="613574F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E1F1C7C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C592BA1" w14:textId="77777777" w:rsidTr="006C3D63">
        <w:tc>
          <w:tcPr>
            <w:tcW w:w="846" w:type="dxa"/>
          </w:tcPr>
          <w:p w14:paraId="77E35BA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508D13E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83F2353" w14:textId="3D501A2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93B2076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0202CDC" w14:textId="77777777" w:rsidTr="006C3D63">
        <w:tc>
          <w:tcPr>
            <w:tcW w:w="846" w:type="dxa"/>
          </w:tcPr>
          <w:p w14:paraId="13EB9463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F389FA8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FA845B9" w14:textId="7E500765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587A70C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48A185E" w14:textId="77777777" w:rsidTr="006C3D63">
        <w:tc>
          <w:tcPr>
            <w:tcW w:w="846" w:type="dxa"/>
          </w:tcPr>
          <w:p w14:paraId="2D65C1EC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0526F5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33CD57F2" w14:textId="1A51D483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7B3B741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34E5CB50" w14:textId="77777777" w:rsidTr="006C3D63">
        <w:tc>
          <w:tcPr>
            <w:tcW w:w="846" w:type="dxa"/>
          </w:tcPr>
          <w:p w14:paraId="70D5D398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A9DE1B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6235B63" w14:textId="05856C71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2575D7D5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6F1EC35" w14:textId="77777777" w:rsidTr="006C3D63">
        <w:tc>
          <w:tcPr>
            <w:tcW w:w="846" w:type="dxa"/>
          </w:tcPr>
          <w:p w14:paraId="6EB59A18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89EB92B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7E58959" w14:textId="45EA4D2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BD2F446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551885C0" w14:textId="77777777" w:rsidTr="006C3D63">
        <w:tc>
          <w:tcPr>
            <w:tcW w:w="846" w:type="dxa"/>
          </w:tcPr>
          <w:p w14:paraId="39FF91BC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92378C8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C86A31B" w14:textId="0C3284F6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42BF30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BA9A5CF" w14:textId="77777777" w:rsidTr="006C3D63">
        <w:tc>
          <w:tcPr>
            <w:tcW w:w="846" w:type="dxa"/>
          </w:tcPr>
          <w:p w14:paraId="28D007F8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6AABA1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FCE7A2D" w14:textId="30DD58F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F31FC52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21EACD7" w14:textId="77777777" w:rsidTr="006C3D63">
        <w:tc>
          <w:tcPr>
            <w:tcW w:w="846" w:type="dxa"/>
          </w:tcPr>
          <w:p w14:paraId="364AF61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C9F38A1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4D01FAE" w14:textId="4EB1232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F5C470D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2043843" w14:textId="77777777" w:rsidTr="006C3D63">
        <w:tc>
          <w:tcPr>
            <w:tcW w:w="846" w:type="dxa"/>
          </w:tcPr>
          <w:p w14:paraId="2DD99C55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865A88C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04F35C2" w14:textId="034C7D0A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9CE14E4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9CD89A9" w14:textId="77777777" w:rsidTr="006C3D63">
        <w:tc>
          <w:tcPr>
            <w:tcW w:w="846" w:type="dxa"/>
          </w:tcPr>
          <w:p w14:paraId="76EF161D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8698BB7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D304415" w14:textId="5EFFDA6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FB0B99D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C15692C" w14:textId="77777777" w:rsidTr="006C3D63">
        <w:tc>
          <w:tcPr>
            <w:tcW w:w="846" w:type="dxa"/>
          </w:tcPr>
          <w:p w14:paraId="6D26F920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954A93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B302D93" w14:textId="2421A21B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2511813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17513B25" w14:textId="77777777" w:rsidTr="006C3D63">
        <w:tc>
          <w:tcPr>
            <w:tcW w:w="846" w:type="dxa"/>
          </w:tcPr>
          <w:p w14:paraId="2C706F6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978E6E6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06EF259" w14:textId="7FED9BA4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6B542D0D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1EF83CF" w14:textId="77777777" w:rsidTr="006C3D63">
        <w:tc>
          <w:tcPr>
            <w:tcW w:w="846" w:type="dxa"/>
          </w:tcPr>
          <w:p w14:paraId="2256B1D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18AC3A3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2F05B51" w14:textId="0E3EFD5E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9EC1BB4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907EE0E" w14:textId="77777777" w:rsidTr="006C3D63">
        <w:tc>
          <w:tcPr>
            <w:tcW w:w="846" w:type="dxa"/>
          </w:tcPr>
          <w:p w14:paraId="1CA0779D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F6AD1AE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3198C97" w14:textId="637FF87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6334C6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ED0219C" w14:textId="77777777" w:rsidTr="006C3D63">
        <w:tc>
          <w:tcPr>
            <w:tcW w:w="846" w:type="dxa"/>
          </w:tcPr>
          <w:p w14:paraId="50445D9C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50D7C15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9C8114C" w14:textId="7FFAD6C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B4C7277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312EEC76" w14:textId="77777777" w:rsidTr="006C3D63">
        <w:tc>
          <w:tcPr>
            <w:tcW w:w="846" w:type="dxa"/>
          </w:tcPr>
          <w:p w14:paraId="11A64A7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40C9CAD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3383AD8B" w14:textId="015E270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DA58011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2B4ED92" w14:textId="77777777" w:rsidTr="006C3D63">
        <w:tc>
          <w:tcPr>
            <w:tcW w:w="846" w:type="dxa"/>
          </w:tcPr>
          <w:p w14:paraId="70322E00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7948B11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01BAC9C" w14:textId="42E35DD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0B9CB31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5D119AA0" w14:textId="77777777" w:rsidTr="006C3D63">
        <w:tc>
          <w:tcPr>
            <w:tcW w:w="846" w:type="dxa"/>
          </w:tcPr>
          <w:p w14:paraId="720ABA8D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79FEEF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0A39C20" w14:textId="08A7C792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FA94D91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60C2D0B" w14:textId="77777777" w:rsidTr="006C3D63">
        <w:tc>
          <w:tcPr>
            <w:tcW w:w="846" w:type="dxa"/>
          </w:tcPr>
          <w:p w14:paraId="0765DBFF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E84B4F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9B58061" w14:textId="3D9EC1F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30AF2A9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2279DB78" w14:textId="77777777" w:rsidTr="006C3D63">
        <w:tc>
          <w:tcPr>
            <w:tcW w:w="846" w:type="dxa"/>
          </w:tcPr>
          <w:p w14:paraId="1C28A4FD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4B5337A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E4E34E8" w14:textId="142042F3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9508E8E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0ED49240" w14:textId="77777777" w:rsidTr="006C3D63">
        <w:tc>
          <w:tcPr>
            <w:tcW w:w="846" w:type="dxa"/>
          </w:tcPr>
          <w:p w14:paraId="37E54411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A51BBF4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170FFDD" w14:textId="2684A8F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714AA43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146CB41A" w14:textId="77777777" w:rsidTr="006C3D63">
        <w:tc>
          <w:tcPr>
            <w:tcW w:w="846" w:type="dxa"/>
          </w:tcPr>
          <w:p w14:paraId="0BFB66C9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9D2A0CC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46A2F613" w14:textId="3CA46565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4C7148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38C1A169" w14:textId="77777777" w:rsidTr="006C3D63">
        <w:tc>
          <w:tcPr>
            <w:tcW w:w="846" w:type="dxa"/>
          </w:tcPr>
          <w:p w14:paraId="2946108E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C11E33D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FF5D985" w14:textId="706F6210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5A6BD87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06971DB" w14:textId="77777777" w:rsidTr="006C3D63">
        <w:tc>
          <w:tcPr>
            <w:tcW w:w="846" w:type="dxa"/>
          </w:tcPr>
          <w:p w14:paraId="775A09EA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7598DF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43B4EDE" w14:textId="55479CD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24D740B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569E03B9" w14:textId="77777777" w:rsidTr="006C3D63">
        <w:tc>
          <w:tcPr>
            <w:tcW w:w="846" w:type="dxa"/>
          </w:tcPr>
          <w:p w14:paraId="1841D0AE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0BD79A5E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FEF5FD4" w14:textId="01A75795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0D3C1FD6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1F51247" w14:textId="77777777" w:rsidTr="006C3D63">
        <w:tc>
          <w:tcPr>
            <w:tcW w:w="846" w:type="dxa"/>
          </w:tcPr>
          <w:p w14:paraId="0701A5C7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4B93331A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5418767" w14:textId="6949B435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DF45888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2C1233A5" w14:textId="77777777" w:rsidTr="006C3D63">
        <w:tc>
          <w:tcPr>
            <w:tcW w:w="846" w:type="dxa"/>
          </w:tcPr>
          <w:p w14:paraId="71CB0276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7CC9CFCD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142A4C73" w14:textId="691C4682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35C39AB0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271F72E9" w14:textId="77777777" w:rsidTr="006C3D63">
        <w:tc>
          <w:tcPr>
            <w:tcW w:w="846" w:type="dxa"/>
          </w:tcPr>
          <w:p w14:paraId="51541563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5EB393A2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1C545A4" w14:textId="6535DEDC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280D73C7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9B73517" w14:textId="77777777" w:rsidTr="006C3D63">
        <w:tc>
          <w:tcPr>
            <w:tcW w:w="846" w:type="dxa"/>
          </w:tcPr>
          <w:p w14:paraId="7C881168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7F76B4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B10CEE7" w14:textId="2A33956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EDE1ACF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7E7EB139" w14:textId="77777777" w:rsidTr="006C3D63">
        <w:tc>
          <w:tcPr>
            <w:tcW w:w="846" w:type="dxa"/>
          </w:tcPr>
          <w:p w14:paraId="147C8E8C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69A17F29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9754683" w14:textId="09DC75D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31EC529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E10373" w14:paraId="4EB3636B" w14:textId="77777777" w:rsidTr="006C3D63">
        <w:tc>
          <w:tcPr>
            <w:tcW w:w="846" w:type="dxa"/>
          </w:tcPr>
          <w:p w14:paraId="5D61D74F" w14:textId="77777777" w:rsidR="00E10373" w:rsidRDefault="00E10373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31E63BF" w14:textId="77777777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0D8DD86E" w14:textId="739841BA" w:rsidR="00E10373" w:rsidRDefault="00E10373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5B4A890" w14:textId="77777777" w:rsidR="00E10373" w:rsidRDefault="00E10373" w:rsidP="00E10373">
            <w:pPr>
              <w:spacing w:before="100" w:beforeAutospacing="1" w:after="100" w:afterAutospacing="1"/>
            </w:pPr>
          </w:p>
        </w:tc>
      </w:tr>
      <w:tr w:rsidR="00F57765" w14:paraId="2310D872" w14:textId="77777777" w:rsidTr="006C3D63">
        <w:tc>
          <w:tcPr>
            <w:tcW w:w="846" w:type="dxa"/>
          </w:tcPr>
          <w:p w14:paraId="40B6CD6D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FF397A7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F0DBF53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4D71D54D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  <w:tr w:rsidR="00F57765" w14:paraId="48EF7914" w14:textId="77777777" w:rsidTr="006C3D63">
        <w:tc>
          <w:tcPr>
            <w:tcW w:w="846" w:type="dxa"/>
          </w:tcPr>
          <w:p w14:paraId="52737A0F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331E6153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2F8878C2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218D6885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  <w:tr w:rsidR="00F57765" w14:paraId="228E1643" w14:textId="77777777" w:rsidTr="006C3D63">
        <w:tc>
          <w:tcPr>
            <w:tcW w:w="846" w:type="dxa"/>
          </w:tcPr>
          <w:p w14:paraId="59294ADA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0296CBB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703D0C1C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710687A1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  <w:tr w:rsidR="00F57765" w14:paraId="0EA437EF" w14:textId="77777777" w:rsidTr="006C3D63">
        <w:tc>
          <w:tcPr>
            <w:tcW w:w="846" w:type="dxa"/>
          </w:tcPr>
          <w:p w14:paraId="0AC07C00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1561B344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026F212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5121897C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  <w:tr w:rsidR="00F57765" w14:paraId="18C94841" w14:textId="77777777" w:rsidTr="006C3D63">
        <w:tc>
          <w:tcPr>
            <w:tcW w:w="846" w:type="dxa"/>
          </w:tcPr>
          <w:p w14:paraId="2E5C8EDA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FE0FC8A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65450E93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254D1271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  <w:tr w:rsidR="00F57765" w14:paraId="679882A6" w14:textId="77777777" w:rsidTr="006C3D63">
        <w:tc>
          <w:tcPr>
            <w:tcW w:w="846" w:type="dxa"/>
          </w:tcPr>
          <w:p w14:paraId="29226F43" w14:textId="77777777" w:rsidR="00F57765" w:rsidRDefault="00F57765" w:rsidP="00E1037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</w:pPr>
          </w:p>
        </w:tc>
        <w:tc>
          <w:tcPr>
            <w:tcW w:w="2096" w:type="dxa"/>
          </w:tcPr>
          <w:p w14:paraId="29131AC8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2360" w:type="dxa"/>
          </w:tcPr>
          <w:p w14:paraId="5CF74265" w14:textId="77777777" w:rsidR="00F57765" w:rsidRDefault="00F57765" w:rsidP="00E10373">
            <w:pPr>
              <w:spacing w:before="100" w:beforeAutospacing="1" w:after="100" w:afterAutospacing="1"/>
            </w:pPr>
          </w:p>
        </w:tc>
        <w:tc>
          <w:tcPr>
            <w:tcW w:w="3688" w:type="dxa"/>
          </w:tcPr>
          <w:p w14:paraId="14BB116F" w14:textId="77777777" w:rsidR="00F57765" w:rsidRDefault="00F57765" w:rsidP="00E10373">
            <w:pPr>
              <w:spacing w:before="100" w:beforeAutospacing="1" w:after="100" w:afterAutospacing="1"/>
            </w:pPr>
          </w:p>
        </w:tc>
      </w:tr>
    </w:tbl>
    <w:p w14:paraId="79A6B6AD" w14:textId="1A624FB4" w:rsidR="00571465" w:rsidRDefault="00571465" w:rsidP="00EF09B9">
      <w:pPr>
        <w:spacing w:before="100" w:beforeAutospacing="1" w:after="100" w:afterAutospacing="1"/>
      </w:pPr>
    </w:p>
    <w:p w14:paraId="4C951684" w14:textId="52DE5BE7" w:rsidR="00295F2F" w:rsidRPr="00825762" w:rsidRDefault="00295F2F" w:rsidP="00825762">
      <w:pPr>
        <w:pStyle w:val="Heading1"/>
        <w:rPr>
          <w:color w:val="00AF00"/>
        </w:rPr>
      </w:pPr>
      <w:bookmarkStart w:id="99" w:name="_Toc410165552"/>
      <w:r w:rsidRPr="00825762">
        <w:rPr>
          <w:color w:val="00AF00"/>
        </w:rPr>
        <w:t>Project Plan</w:t>
      </w:r>
      <w:bookmarkEnd w:id="99"/>
    </w:p>
    <w:p w14:paraId="64DD0AA3" w14:textId="11E3416D" w:rsidR="00863F5D" w:rsidRDefault="00295F2F" w:rsidP="00295F2F">
      <w:pPr>
        <w:spacing w:before="100" w:beforeAutospacing="1" w:after="100" w:afterAutospacing="1"/>
      </w:pPr>
      <w:r>
        <w:t>The following lists the tasks to be performed by various parties within the project.</w:t>
      </w:r>
    </w:p>
    <w:tbl>
      <w:tblPr>
        <w:tblStyle w:val="GridTable4Accent2"/>
        <w:tblW w:w="9204" w:type="dxa"/>
        <w:tblLook w:val="04A0" w:firstRow="1" w:lastRow="0" w:firstColumn="1" w:lastColumn="0" w:noHBand="0" w:noVBand="1"/>
      </w:tblPr>
      <w:tblGrid>
        <w:gridCol w:w="495"/>
        <w:gridCol w:w="2057"/>
        <w:gridCol w:w="1281"/>
        <w:gridCol w:w="1281"/>
        <w:gridCol w:w="1579"/>
        <w:gridCol w:w="2511"/>
      </w:tblGrid>
      <w:tr w:rsidR="00863F5D" w:rsidRPr="00863F5D" w14:paraId="14D58965" w14:textId="77777777" w:rsidTr="00F57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hideMark/>
          </w:tcPr>
          <w:p w14:paraId="23990F95" w14:textId="77777777" w:rsidR="00863F5D" w:rsidRPr="00863F5D" w:rsidRDefault="00863F5D" w:rsidP="00863F5D">
            <w:pP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#</w:t>
            </w:r>
          </w:p>
        </w:tc>
        <w:tc>
          <w:tcPr>
            <w:tcW w:w="2058" w:type="dxa"/>
            <w:hideMark/>
          </w:tcPr>
          <w:p w14:paraId="41F799ED" w14:textId="77777777" w:rsidR="00863F5D" w:rsidRPr="00863F5D" w:rsidRDefault="00863F5D" w:rsidP="00863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Description</w:t>
            </w:r>
          </w:p>
        </w:tc>
        <w:tc>
          <w:tcPr>
            <w:tcW w:w="1281" w:type="dxa"/>
            <w:hideMark/>
          </w:tcPr>
          <w:p w14:paraId="52D8E7EC" w14:textId="77777777" w:rsidR="00863F5D" w:rsidRPr="00863F5D" w:rsidRDefault="00863F5D" w:rsidP="00863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Start Date</w:t>
            </w:r>
          </w:p>
        </w:tc>
        <w:tc>
          <w:tcPr>
            <w:tcW w:w="1281" w:type="dxa"/>
            <w:hideMark/>
          </w:tcPr>
          <w:p w14:paraId="664625DE" w14:textId="77777777" w:rsidR="00863F5D" w:rsidRPr="00863F5D" w:rsidRDefault="00863F5D" w:rsidP="00863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End Date</w:t>
            </w:r>
          </w:p>
        </w:tc>
        <w:tc>
          <w:tcPr>
            <w:tcW w:w="1579" w:type="dxa"/>
            <w:hideMark/>
          </w:tcPr>
          <w:p w14:paraId="2C27AD63" w14:textId="77777777" w:rsidR="00863F5D" w:rsidRPr="00863F5D" w:rsidRDefault="00863F5D" w:rsidP="00863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Status</w:t>
            </w:r>
          </w:p>
        </w:tc>
        <w:tc>
          <w:tcPr>
            <w:tcW w:w="2510" w:type="dxa"/>
            <w:hideMark/>
          </w:tcPr>
          <w:p w14:paraId="09336C7C" w14:textId="77777777" w:rsidR="00863F5D" w:rsidRPr="00863F5D" w:rsidRDefault="00863F5D" w:rsidP="00863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Owner</w:t>
            </w:r>
          </w:p>
        </w:tc>
      </w:tr>
      <w:tr w:rsidR="00863F5D" w:rsidRPr="00863F5D" w14:paraId="3B544E8D" w14:textId="77777777" w:rsidTr="0086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5F04B1F2" w14:textId="77777777" w:rsidR="00863F5D" w:rsidRPr="00863F5D" w:rsidRDefault="00863F5D" w:rsidP="00863F5D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</w:t>
            </w:r>
          </w:p>
        </w:tc>
        <w:tc>
          <w:tcPr>
            <w:tcW w:w="2335" w:type="dxa"/>
            <w:hideMark/>
          </w:tcPr>
          <w:p w14:paraId="522B6AFA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Project discussions</w:t>
            </w:r>
          </w:p>
        </w:tc>
        <w:tc>
          <w:tcPr>
            <w:tcW w:w="1281" w:type="dxa"/>
            <w:noWrap/>
            <w:hideMark/>
          </w:tcPr>
          <w:p w14:paraId="66B3DF65" w14:textId="77777777" w:rsidR="00863F5D" w:rsidRPr="00863F5D" w:rsidRDefault="00863F5D" w:rsidP="00863F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12-Jan-15</w:t>
            </w:r>
          </w:p>
        </w:tc>
        <w:tc>
          <w:tcPr>
            <w:tcW w:w="1281" w:type="dxa"/>
            <w:noWrap/>
            <w:hideMark/>
          </w:tcPr>
          <w:p w14:paraId="1D8E1915" w14:textId="77777777" w:rsidR="00863F5D" w:rsidRPr="00863F5D" w:rsidRDefault="00863F5D" w:rsidP="00863F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6-Feb-15</w:t>
            </w:r>
          </w:p>
        </w:tc>
        <w:tc>
          <w:tcPr>
            <w:tcW w:w="1579" w:type="dxa"/>
            <w:noWrap/>
            <w:hideMark/>
          </w:tcPr>
          <w:p w14:paraId="6F6509FA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233" w:type="dxa"/>
            <w:noWrap/>
            <w:hideMark/>
          </w:tcPr>
          <w:p w14:paraId="123CA360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</w:tr>
      <w:tr w:rsidR="00863F5D" w:rsidRPr="00863F5D" w14:paraId="03B41A90" w14:textId="77777777" w:rsidTr="00863F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2C56454D" w14:textId="77777777" w:rsidR="00863F5D" w:rsidRPr="00863F5D" w:rsidRDefault="00863F5D" w:rsidP="00863F5D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1.1</w:t>
            </w:r>
          </w:p>
        </w:tc>
        <w:tc>
          <w:tcPr>
            <w:tcW w:w="2335" w:type="dxa"/>
            <w:hideMark/>
          </w:tcPr>
          <w:p w14:paraId="04AD58CB" w14:textId="77777777" w:rsidR="00863F5D" w:rsidRPr="00863F5D" w:rsidRDefault="00863F5D" w:rsidP="00863F5D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Discussions between Verticurl, AIA IT, Vitality and Discovery</w:t>
            </w:r>
          </w:p>
        </w:tc>
        <w:tc>
          <w:tcPr>
            <w:tcW w:w="1281" w:type="dxa"/>
            <w:noWrap/>
            <w:hideMark/>
          </w:tcPr>
          <w:p w14:paraId="0934119B" w14:textId="77777777" w:rsidR="00863F5D" w:rsidRPr="00863F5D" w:rsidRDefault="00863F5D" w:rsidP="00863F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1-Nov-14</w:t>
            </w:r>
          </w:p>
        </w:tc>
        <w:tc>
          <w:tcPr>
            <w:tcW w:w="1281" w:type="dxa"/>
            <w:hideMark/>
          </w:tcPr>
          <w:p w14:paraId="2D942114" w14:textId="77777777" w:rsidR="00863F5D" w:rsidRPr="00863F5D" w:rsidRDefault="00863F5D" w:rsidP="00863F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30-Jan-15</w:t>
            </w:r>
          </w:p>
        </w:tc>
        <w:tc>
          <w:tcPr>
            <w:tcW w:w="1579" w:type="dxa"/>
            <w:noWrap/>
            <w:hideMark/>
          </w:tcPr>
          <w:p w14:paraId="26C5D7D4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233" w:type="dxa"/>
            <w:noWrap/>
            <w:hideMark/>
          </w:tcPr>
          <w:p w14:paraId="0EF5B882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AIAIT/Verticurl/Vitality/Discovery</w:t>
            </w:r>
          </w:p>
        </w:tc>
      </w:tr>
      <w:tr w:rsidR="00863F5D" w:rsidRPr="00863F5D" w14:paraId="17005DCD" w14:textId="77777777" w:rsidTr="0086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2F6BB6CB" w14:textId="77777777" w:rsidR="00863F5D" w:rsidRPr="00863F5D" w:rsidRDefault="00863F5D" w:rsidP="00863F5D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1.2</w:t>
            </w:r>
          </w:p>
        </w:tc>
        <w:tc>
          <w:tcPr>
            <w:tcW w:w="2335" w:type="dxa"/>
            <w:hideMark/>
          </w:tcPr>
          <w:p w14:paraId="5250513A" w14:textId="77777777" w:rsidR="00863F5D" w:rsidRPr="00863F5D" w:rsidRDefault="00863F5D" w:rsidP="00863F5D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Close and finalise requirements and design approach</w:t>
            </w:r>
          </w:p>
        </w:tc>
        <w:tc>
          <w:tcPr>
            <w:tcW w:w="1281" w:type="dxa"/>
            <w:noWrap/>
            <w:hideMark/>
          </w:tcPr>
          <w:p w14:paraId="6E4902D9" w14:textId="77777777" w:rsidR="00863F5D" w:rsidRPr="00863F5D" w:rsidRDefault="00863F5D" w:rsidP="00863F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28-Jan-15</w:t>
            </w:r>
          </w:p>
        </w:tc>
        <w:tc>
          <w:tcPr>
            <w:tcW w:w="1281" w:type="dxa"/>
            <w:hideMark/>
          </w:tcPr>
          <w:p w14:paraId="01FF2470" w14:textId="77777777" w:rsidR="00863F5D" w:rsidRPr="00863F5D" w:rsidRDefault="00863F5D" w:rsidP="00863F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6-Feb-15</w:t>
            </w:r>
          </w:p>
        </w:tc>
        <w:tc>
          <w:tcPr>
            <w:tcW w:w="1579" w:type="dxa"/>
            <w:noWrap/>
            <w:hideMark/>
          </w:tcPr>
          <w:p w14:paraId="34259BDA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233" w:type="dxa"/>
            <w:noWrap/>
            <w:hideMark/>
          </w:tcPr>
          <w:p w14:paraId="21D8D8C2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AIAIT/Verticurl/Vitality/Discovery</w:t>
            </w:r>
          </w:p>
        </w:tc>
      </w:tr>
      <w:tr w:rsidR="00863F5D" w:rsidRPr="00863F5D" w14:paraId="7B19A2BD" w14:textId="77777777" w:rsidTr="00863F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041B345A" w14:textId="77777777" w:rsidR="00863F5D" w:rsidRPr="00863F5D" w:rsidRDefault="00863F5D" w:rsidP="00863F5D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</w:t>
            </w:r>
          </w:p>
        </w:tc>
        <w:tc>
          <w:tcPr>
            <w:tcW w:w="2335" w:type="dxa"/>
            <w:hideMark/>
          </w:tcPr>
          <w:p w14:paraId="22B420FC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AIA Coordination and Setup</w:t>
            </w:r>
          </w:p>
        </w:tc>
        <w:tc>
          <w:tcPr>
            <w:tcW w:w="1281" w:type="dxa"/>
            <w:noWrap/>
            <w:hideMark/>
          </w:tcPr>
          <w:p w14:paraId="7362378A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19F99ABA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17B19323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233" w:type="dxa"/>
            <w:noWrap/>
            <w:hideMark/>
          </w:tcPr>
          <w:p w14:paraId="126656B9" w14:textId="77777777" w:rsidR="00863F5D" w:rsidRPr="00863F5D" w:rsidRDefault="00863F5D" w:rsidP="0086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</w:tr>
      <w:tr w:rsidR="00863F5D" w:rsidRPr="00863F5D" w14:paraId="28B994EA" w14:textId="77777777" w:rsidTr="0086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21851AF5" w14:textId="77777777" w:rsidR="00863F5D" w:rsidRPr="00863F5D" w:rsidRDefault="00863F5D" w:rsidP="00863F5D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2.1</w:t>
            </w:r>
          </w:p>
        </w:tc>
        <w:tc>
          <w:tcPr>
            <w:tcW w:w="2335" w:type="dxa"/>
            <w:hideMark/>
          </w:tcPr>
          <w:p w14:paraId="0A67EADF" w14:textId="77777777" w:rsidR="00863F5D" w:rsidRPr="00863F5D" w:rsidRDefault="00863F5D" w:rsidP="00863F5D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Work with Discovery to ensure files from VAS and JV are provided</w:t>
            </w:r>
          </w:p>
        </w:tc>
        <w:tc>
          <w:tcPr>
            <w:tcW w:w="1281" w:type="dxa"/>
            <w:noWrap/>
            <w:hideMark/>
          </w:tcPr>
          <w:p w14:paraId="4FAA1386" w14:textId="77777777" w:rsidR="00863F5D" w:rsidRPr="00863F5D" w:rsidRDefault="00863F5D" w:rsidP="00863F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1-Jan-15</w:t>
            </w:r>
          </w:p>
        </w:tc>
        <w:tc>
          <w:tcPr>
            <w:tcW w:w="1281" w:type="dxa"/>
            <w:noWrap/>
            <w:hideMark/>
          </w:tcPr>
          <w:p w14:paraId="4ABBE374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2511C8F0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233" w:type="dxa"/>
            <w:noWrap/>
            <w:hideMark/>
          </w:tcPr>
          <w:p w14:paraId="365652F7" w14:textId="77777777" w:rsidR="00863F5D" w:rsidRPr="00863F5D" w:rsidRDefault="00863F5D" w:rsidP="0086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Vitality</w:t>
            </w:r>
          </w:p>
        </w:tc>
      </w:tr>
      <w:tr w:rsidR="00F57765" w:rsidRPr="00863F5D" w14:paraId="79558B07" w14:textId="77777777" w:rsidTr="00863F5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3D0DAEEF" w14:textId="2F964CA4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2.2</w:t>
            </w:r>
          </w:p>
        </w:tc>
        <w:tc>
          <w:tcPr>
            <w:tcW w:w="2335" w:type="dxa"/>
          </w:tcPr>
          <w:p w14:paraId="50FCCE88" w14:textId="307ECD0E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Work with Marketing to get Mashead, Images and email templates</w:t>
            </w:r>
          </w:p>
        </w:tc>
        <w:tc>
          <w:tcPr>
            <w:tcW w:w="1281" w:type="dxa"/>
            <w:noWrap/>
          </w:tcPr>
          <w:p w14:paraId="0D8C0ABB" w14:textId="6FEEC3D2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1-Jan-15</w:t>
            </w:r>
          </w:p>
        </w:tc>
        <w:tc>
          <w:tcPr>
            <w:tcW w:w="1281" w:type="dxa"/>
            <w:noWrap/>
          </w:tcPr>
          <w:p w14:paraId="50845ACF" w14:textId="35DB4766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6-Feb-15</w:t>
            </w:r>
          </w:p>
        </w:tc>
        <w:tc>
          <w:tcPr>
            <w:tcW w:w="1579" w:type="dxa"/>
            <w:noWrap/>
          </w:tcPr>
          <w:p w14:paraId="009C9DDB" w14:textId="384EF47D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233" w:type="dxa"/>
            <w:noWrap/>
          </w:tcPr>
          <w:p w14:paraId="13608831" w14:textId="4806307B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Vitality</w:t>
            </w:r>
          </w:p>
        </w:tc>
      </w:tr>
      <w:tr w:rsidR="00F57765" w:rsidRPr="00863F5D" w14:paraId="163482C7" w14:textId="77777777" w:rsidTr="0076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72929DE9" w14:textId="49677C51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2.3</w:t>
            </w:r>
          </w:p>
        </w:tc>
        <w:tc>
          <w:tcPr>
            <w:tcW w:w="2058" w:type="dxa"/>
            <w:hideMark/>
          </w:tcPr>
          <w:p w14:paraId="7DC0E9BA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Set up SFTP environment and respective folders for files to reside</w:t>
            </w:r>
          </w:p>
        </w:tc>
        <w:tc>
          <w:tcPr>
            <w:tcW w:w="1281" w:type="dxa"/>
            <w:noWrap/>
            <w:hideMark/>
          </w:tcPr>
          <w:p w14:paraId="6CD38EF6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0B206017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74131B68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1C0F68CF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2B183004" w14:textId="77777777" w:rsidTr="0076414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7789BAE5" w14:textId="2218FFD3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2.4</w:t>
            </w:r>
          </w:p>
        </w:tc>
        <w:tc>
          <w:tcPr>
            <w:tcW w:w="2058" w:type="dxa"/>
            <w:hideMark/>
          </w:tcPr>
          <w:p w14:paraId="79D3E2A4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Setup Websphere environment and perform the following tests</w:t>
            </w: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br/>
              <w:t>- connection to SFTP</w:t>
            </w: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br/>
              <w:t>- MS SQL Server</w:t>
            </w: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br/>
              <w:t>- web services to Eloqua</w:t>
            </w:r>
          </w:p>
        </w:tc>
        <w:tc>
          <w:tcPr>
            <w:tcW w:w="1281" w:type="dxa"/>
            <w:noWrap/>
            <w:hideMark/>
          </w:tcPr>
          <w:p w14:paraId="50AAACBB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3EB16537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3684BC4F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1D38E790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31E769EA" w14:textId="77777777" w:rsidTr="0076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59F6E5D7" w14:textId="341B17AC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2.5</w:t>
            </w:r>
          </w:p>
        </w:tc>
        <w:tc>
          <w:tcPr>
            <w:tcW w:w="2058" w:type="dxa"/>
            <w:hideMark/>
          </w:tcPr>
          <w:p w14:paraId="6FDC4185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JV and VAS sources able to send files to SFTP folder</w:t>
            </w:r>
          </w:p>
        </w:tc>
        <w:tc>
          <w:tcPr>
            <w:tcW w:w="1281" w:type="dxa"/>
            <w:noWrap/>
            <w:hideMark/>
          </w:tcPr>
          <w:p w14:paraId="6FCA720A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4485EB09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6096866B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09AFA206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03405298" w14:textId="77777777" w:rsidTr="0076414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15D71685" w14:textId="0E67E90B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2.6</w:t>
            </w:r>
          </w:p>
        </w:tc>
        <w:tc>
          <w:tcPr>
            <w:tcW w:w="2058" w:type="dxa"/>
            <w:hideMark/>
          </w:tcPr>
          <w:p w14:paraId="77879DFE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Setup Batch Trigger to initiate application</w:t>
            </w:r>
          </w:p>
        </w:tc>
        <w:tc>
          <w:tcPr>
            <w:tcW w:w="1281" w:type="dxa"/>
            <w:noWrap/>
            <w:hideMark/>
          </w:tcPr>
          <w:p w14:paraId="28C50386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2924F509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09D92D72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6BB1135A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7DC99650" w14:textId="77777777" w:rsidTr="0076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55AD3E1A" w14:textId="43641061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2.7</w:t>
            </w:r>
          </w:p>
        </w:tc>
        <w:tc>
          <w:tcPr>
            <w:tcW w:w="2058" w:type="dxa"/>
            <w:hideMark/>
          </w:tcPr>
          <w:p w14:paraId="72343DB7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 xml:space="preserve">Branding and </w:t>
            </w: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lastRenderedPageBreak/>
              <w:t>Deliverability settings</w:t>
            </w:r>
          </w:p>
        </w:tc>
        <w:tc>
          <w:tcPr>
            <w:tcW w:w="1281" w:type="dxa"/>
            <w:noWrap/>
            <w:hideMark/>
          </w:tcPr>
          <w:p w14:paraId="59309741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lastRenderedPageBreak/>
              <w:t>TBD</w:t>
            </w:r>
          </w:p>
        </w:tc>
        <w:tc>
          <w:tcPr>
            <w:tcW w:w="1281" w:type="dxa"/>
            <w:noWrap/>
            <w:hideMark/>
          </w:tcPr>
          <w:p w14:paraId="38278988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5FD3F5FA" w14:textId="70D53AB8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510" w:type="dxa"/>
            <w:noWrap/>
            <w:hideMark/>
          </w:tcPr>
          <w:p w14:paraId="61907446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2982B137" w14:textId="77777777" w:rsidTr="0076414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</w:tcPr>
          <w:p w14:paraId="3998890D" w14:textId="3F3A8ABF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lastRenderedPageBreak/>
              <w:t>2.8</w:t>
            </w:r>
          </w:p>
        </w:tc>
        <w:tc>
          <w:tcPr>
            <w:tcW w:w="2058" w:type="dxa"/>
            <w:hideMark/>
          </w:tcPr>
          <w:p w14:paraId="2BCE99A8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TLS settings installation</w:t>
            </w:r>
          </w:p>
        </w:tc>
        <w:tc>
          <w:tcPr>
            <w:tcW w:w="1281" w:type="dxa"/>
            <w:noWrap/>
            <w:hideMark/>
          </w:tcPr>
          <w:p w14:paraId="2FE98505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2CA0D321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30D06950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In Progress</w:t>
            </w:r>
          </w:p>
        </w:tc>
        <w:tc>
          <w:tcPr>
            <w:tcW w:w="2510" w:type="dxa"/>
            <w:noWrap/>
            <w:hideMark/>
          </w:tcPr>
          <w:p w14:paraId="4664F11D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 IT</w:t>
            </w:r>
          </w:p>
        </w:tc>
      </w:tr>
      <w:tr w:rsidR="00F57765" w:rsidRPr="00863F5D" w14:paraId="4025D5D1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15D54FFE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</w:t>
            </w:r>
          </w:p>
        </w:tc>
        <w:tc>
          <w:tcPr>
            <w:tcW w:w="2058" w:type="dxa"/>
            <w:hideMark/>
          </w:tcPr>
          <w:p w14:paraId="336A81EA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Verticurl Team Application Development</w:t>
            </w:r>
          </w:p>
        </w:tc>
        <w:tc>
          <w:tcPr>
            <w:tcW w:w="1281" w:type="dxa"/>
            <w:noWrap/>
            <w:hideMark/>
          </w:tcPr>
          <w:p w14:paraId="1806C228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56532B55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4FB23B90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  <w:tc>
          <w:tcPr>
            <w:tcW w:w="2510" w:type="dxa"/>
            <w:noWrap/>
            <w:hideMark/>
          </w:tcPr>
          <w:p w14:paraId="03A3DB6F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</w:tr>
      <w:tr w:rsidR="00F57765" w:rsidRPr="00863F5D" w14:paraId="65E81C99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06887803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3.1</w:t>
            </w:r>
          </w:p>
        </w:tc>
        <w:tc>
          <w:tcPr>
            <w:tcW w:w="2058" w:type="dxa"/>
            <w:hideMark/>
          </w:tcPr>
          <w:p w14:paraId="3C70D0B3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 xml:space="preserve">App built to read files from SFTP server </w:t>
            </w:r>
          </w:p>
        </w:tc>
        <w:tc>
          <w:tcPr>
            <w:tcW w:w="1281" w:type="dxa"/>
            <w:noWrap/>
            <w:hideMark/>
          </w:tcPr>
          <w:p w14:paraId="4F03330D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2-Feb-15</w:t>
            </w:r>
          </w:p>
        </w:tc>
        <w:tc>
          <w:tcPr>
            <w:tcW w:w="1281" w:type="dxa"/>
            <w:noWrap/>
            <w:hideMark/>
          </w:tcPr>
          <w:p w14:paraId="48CA5343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10-Feb-15</w:t>
            </w:r>
          </w:p>
        </w:tc>
        <w:tc>
          <w:tcPr>
            <w:tcW w:w="1579" w:type="dxa"/>
            <w:noWrap/>
            <w:hideMark/>
          </w:tcPr>
          <w:p w14:paraId="14E90D81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4BB7D160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35A6BCBF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149E19CA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3.2</w:t>
            </w:r>
          </w:p>
        </w:tc>
        <w:tc>
          <w:tcPr>
            <w:tcW w:w="2058" w:type="dxa"/>
            <w:hideMark/>
          </w:tcPr>
          <w:p w14:paraId="105005B2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App built to handle duplicates in file structure</w:t>
            </w:r>
          </w:p>
        </w:tc>
        <w:tc>
          <w:tcPr>
            <w:tcW w:w="1281" w:type="dxa"/>
            <w:noWrap/>
            <w:hideMark/>
          </w:tcPr>
          <w:p w14:paraId="68F730B0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18-Feb-15</w:t>
            </w:r>
          </w:p>
        </w:tc>
        <w:tc>
          <w:tcPr>
            <w:tcW w:w="1281" w:type="dxa"/>
            <w:noWrap/>
            <w:hideMark/>
          </w:tcPr>
          <w:p w14:paraId="6E13C486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25-Feb-15</w:t>
            </w:r>
          </w:p>
        </w:tc>
        <w:tc>
          <w:tcPr>
            <w:tcW w:w="1579" w:type="dxa"/>
            <w:noWrap/>
            <w:hideMark/>
          </w:tcPr>
          <w:p w14:paraId="07673ACD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1E47702A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7EFBD772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58A3BBC9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3.3</w:t>
            </w:r>
          </w:p>
        </w:tc>
        <w:tc>
          <w:tcPr>
            <w:tcW w:w="2058" w:type="dxa"/>
            <w:hideMark/>
          </w:tcPr>
          <w:p w14:paraId="1C67E40A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App built to send information to CDOs in Eloqua</w:t>
            </w:r>
          </w:p>
        </w:tc>
        <w:tc>
          <w:tcPr>
            <w:tcW w:w="1281" w:type="dxa"/>
            <w:noWrap/>
            <w:hideMark/>
          </w:tcPr>
          <w:p w14:paraId="58A41B30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11-Feb-15</w:t>
            </w:r>
          </w:p>
        </w:tc>
        <w:tc>
          <w:tcPr>
            <w:tcW w:w="1281" w:type="dxa"/>
            <w:noWrap/>
            <w:hideMark/>
          </w:tcPr>
          <w:p w14:paraId="2AB3EC30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27-Feb-15</w:t>
            </w:r>
          </w:p>
        </w:tc>
        <w:tc>
          <w:tcPr>
            <w:tcW w:w="1579" w:type="dxa"/>
            <w:noWrap/>
            <w:hideMark/>
          </w:tcPr>
          <w:p w14:paraId="5378A88E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56E7357D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241675A5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1E8524DB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3.4</w:t>
            </w:r>
          </w:p>
        </w:tc>
        <w:tc>
          <w:tcPr>
            <w:tcW w:w="2058" w:type="dxa"/>
            <w:hideMark/>
          </w:tcPr>
          <w:p w14:paraId="74E3A385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App built to display administrative screens</w:t>
            </w:r>
          </w:p>
        </w:tc>
        <w:tc>
          <w:tcPr>
            <w:tcW w:w="1281" w:type="dxa"/>
            <w:noWrap/>
            <w:hideMark/>
          </w:tcPr>
          <w:p w14:paraId="5C052DD6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2-Mar-15</w:t>
            </w:r>
          </w:p>
        </w:tc>
        <w:tc>
          <w:tcPr>
            <w:tcW w:w="1281" w:type="dxa"/>
            <w:noWrap/>
            <w:hideMark/>
          </w:tcPr>
          <w:p w14:paraId="4DBC42C8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6-Mar-15</w:t>
            </w:r>
          </w:p>
        </w:tc>
        <w:tc>
          <w:tcPr>
            <w:tcW w:w="1579" w:type="dxa"/>
            <w:noWrap/>
            <w:hideMark/>
          </w:tcPr>
          <w:p w14:paraId="4A5ADCE7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1AD9797D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029F62AD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0CAC0E7D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3.5</w:t>
            </w:r>
          </w:p>
        </w:tc>
        <w:tc>
          <w:tcPr>
            <w:tcW w:w="2058" w:type="dxa"/>
            <w:hideMark/>
          </w:tcPr>
          <w:p w14:paraId="3FB49931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Configure CDOs in Eloqua based on File structure</w:t>
            </w:r>
          </w:p>
        </w:tc>
        <w:tc>
          <w:tcPr>
            <w:tcW w:w="1281" w:type="dxa"/>
            <w:noWrap/>
            <w:hideMark/>
          </w:tcPr>
          <w:p w14:paraId="0E65C718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2-Feb-15</w:t>
            </w:r>
          </w:p>
        </w:tc>
        <w:tc>
          <w:tcPr>
            <w:tcW w:w="1281" w:type="dxa"/>
            <w:noWrap/>
            <w:hideMark/>
          </w:tcPr>
          <w:p w14:paraId="71939279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10-Feb-15</w:t>
            </w:r>
          </w:p>
        </w:tc>
        <w:tc>
          <w:tcPr>
            <w:tcW w:w="1579" w:type="dxa"/>
            <w:noWrap/>
            <w:hideMark/>
          </w:tcPr>
          <w:p w14:paraId="456712FC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1E501E19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73FD0909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3799462A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3.6</w:t>
            </w:r>
          </w:p>
        </w:tc>
        <w:tc>
          <w:tcPr>
            <w:tcW w:w="2058" w:type="dxa"/>
            <w:hideMark/>
          </w:tcPr>
          <w:p w14:paraId="0E257F65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Configure Email templates and Emails for trigger eDMs</w:t>
            </w:r>
          </w:p>
        </w:tc>
        <w:tc>
          <w:tcPr>
            <w:tcW w:w="1281" w:type="dxa"/>
            <w:noWrap/>
            <w:hideMark/>
          </w:tcPr>
          <w:p w14:paraId="4F9510C5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11-Feb-15</w:t>
            </w:r>
          </w:p>
        </w:tc>
        <w:tc>
          <w:tcPr>
            <w:tcW w:w="1281" w:type="dxa"/>
            <w:noWrap/>
            <w:hideMark/>
          </w:tcPr>
          <w:p w14:paraId="24B12F8F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27-Feb-15</w:t>
            </w:r>
          </w:p>
        </w:tc>
        <w:tc>
          <w:tcPr>
            <w:tcW w:w="1579" w:type="dxa"/>
            <w:noWrap/>
            <w:hideMark/>
          </w:tcPr>
          <w:p w14:paraId="3C7A3A32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38176150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2DDC696A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4D508957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3.7</w:t>
            </w:r>
          </w:p>
        </w:tc>
        <w:tc>
          <w:tcPr>
            <w:tcW w:w="2058" w:type="dxa"/>
            <w:hideMark/>
          </w:tcPr>
          <w:p w14:paraId="25B1BE2D" w14:textId="77777777" w:rsidR="00F57765" w:rsidRPr="00863F5D" w:rsidRDefault="00F57765" w:rsidP="00F57765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Configure Programs and Campaigns</w:t>
            </w:r>
          </w:p>
        </w:tc>
        <w:tc>
          <w:tcPr>
            <w:tcW w:w="1281" w:type="dxa"/>
            <w:noWrap/>
            <w:hideMark/>
          </w:tcPr>
          <w:p w14:paraId="2ED98995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2-Mar-15</w:t>
            </w:r>
          </w:p>
        </w:tc>
        <w:tc>
          <w:tcPr>
            <w:tcW w:w="1281" w:type="dxa"/>
            <w:noWrap/>
            <w:hideMark/>
          </w:tcPr>
          <w:p w14:paraId="6A7FECAC" w14:textId="77777777" w:rsidR="00F57765" w:rsidRPr="00863F5D" w:rsidRDefault="00F57765" w:rsidP="00F577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6-Mar-15</w:t>
            </w:r>
          </w:p>
        </w:tc>
        <w:tc>
          <w:tcPr>
            <w:tcW w:w="1579" w:type="dxa"/>
            <w:noWrap/>
            <w:hideMark/>
          </w:tcPr>
          <w:p w14:paraId="48A770A1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5A98AAC7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16F4A890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7BC4C82B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3.8</w:t>
            </w:r>
          </w:p>
        </w:tc>
        <w:tc>
          <w:tcPr>
            <w:tcW w:w="2058" w:type="dxa"/>
            <w:hideMark/>
          </w:tcPr>
          <w:p w14:paraId="47401075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System testing and moving to AIA environment</w:t>
            </w:r>
          </w:p>
        </w:tc>
        <w:tc>
          <w:tcPr>
            <w:tcW w:w="1281" w:type="dxa"/>
            <w:noWrap/>
            <w:hideMark/>
          </w:tcPr>
          <w:p w14:paraId="7FC435A3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9-Mar-15</w:t>
            </w:r>
          </w:p>
        </w:tc>
        <w:tc>
          <w:tcPr>
            <w:tcW w:w="1281" w:type="dxa"/>
            <w:noWrap/>
            <w:hideMark/>
          </w:tcPr>
          <w:p w14:paraId="254AA5F4" w14:textId="77777777" w:rsidR="00F57765" w:rsidRPr="00863F5D" w:rsidRDefault="00F57765" w:rsidP="00F577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13-Mar-15</w:t>
            </w:r>
          </w:p>
        </w:tc>
        <w:tc>
          <w:tcPr>
            <w:tcW w:w="1579" w:type="dxa"/>
            <w:noWrap/>
            <w:hideMark/>
          </w:tcPr>
          <w:p w14:paraId="3BCD3F4F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4C027FFB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Verticurl</w:t>
            </w:r>
          </w:p>
        </w:tc>
      </w:tr>
      <w:tr w:rsidR="00F57765" w:rsidRPr="00863F5D" w14:paraId="1269B4FC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42F350C3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4</w:t>
            </w:r>
          </w:p>
        </w:tc>
        <w:tc>
          <w:tcPr>
            <w:tcW w:w="2058" w:type="dxa"/>
            <w:hideMark/>
          </w:tcPr>
          <w:p w14:paraId="0B6E2860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UAT</w:t>
            </w:r>
          </w:p>
        </w:tc>
        <w:tc>
          <w:tcPr>
            <w:tcW w:w="1281" w:type="dxa"/>
            <w:noWrap/>
            <w:hideMark/>
          </w:tcPr>
          <w:p w14:paraId="1C0FB50E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21A1AD2F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527DA868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  <w:tc>
          <w:tcPr>
            <w:tcW w:w="2510" w:type="dxa"/>
            <w:noWrap/>
            <w:hideMark/>
          </w:tcPr>
          <w:p w14:paraId="39B290CC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</w:tr>
      <w:tr w:rsidR="00F57765" w:rsidRPr="00863F5D" w14:paraId="1D6AC37E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7C50D6F9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4.1</w:t>
            </w:r>
          </w:p>
        </w:tc>
        <w:tc>
          <w:tcPr>
            <w:tcW w:w="2058" w:type="dxa"/>
            <w:hideMark/>
          </w:tcPr>
          <w:p w14:paraId="44540DD6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UAT of Vitality Application</w:t>
            </w:r>
          </w:p>
        </w:tc>
        <w:tc>
          <w:tcPr>
            <w:tcW w:w="1281" w:type="dxa"/>
            <w:noWrap/>
            <w:hideMark/>
          </w:tcPr>
          <w:p w14:paraId="729C6A08" w14:textId="43E99C6D" w:rsidR="00F57765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16 Mar 15</w:t>
            </w:r>
          </w:p>
          <w:p w14:paraId="67A39C7D" w14:textId="72CB0C1B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</w:p>
        </w:tc>
        <w:tc>
          <w:tcPr>
            <w:tcW w:w="1281" w:type="dxa"/>
            <w:hideMark/>
          </w:tcPr>
          <w:p w14:paraId="0AB747C6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34491AAC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7391049C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AIAIT/Verticurl/Vitality/Discovery</w:t>
            </w:r>
          </w:p>
        </w:tc>
      </w:tr>
      <w:tr w:rsidR="00F57765" w:rsidRPr="00863F5D" w14:paraId="0044CDC8" w14:textId="77777777" w:rsidTr="00F5776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23DA8521" w14:textId="759CA96B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5</w:t>
            </w:r>
          </w:p>
        </w:tc>
        <w:tc>
          <w:tcPr>
            <w:tcW w:w="2058" w:type="dxa"/>
            <w:hideMark/>
          </w:tcPr>
          <w:p w14:paraId="1131F9FD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Go-Live</w:t>
            </w:r>
          </w:p>
        </w:tc>
        <w:tc>
          <w:tcPr>
            <w:tcW w:w="1281" w:type="dxa"/>
            <w:noWrap/>
            <w:hideMark/>
          </w:tcPr>
          <w:p w14:paraId="45501ED3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2DBB5C2C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07CBBD75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  <w:tc>
          <w:tcPr>
            <w:tcW w:w="2510" w:type="dxa"/>
            <w:noWrap/>
            <w:hideMark/>
          </w:tcPr>
          <w:p w14:paraId="2E2FF132" w14:textId="77777777" w:rsidR="00F57765" w:rsidRPr="00863F5D" w:rsidRDefault="00F57765" w:rsidP="00F5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val="en-SG" w:eastAsia="en-SG"/>
              </w:rPr>
              <w:t> </w:t>
            </w:r>
          </w:p>
        </w:tc>
      </w:tr>
      <w:tr w:rsidR="00F57765" w:rsidRPr="00863F5D" w14:paraId="4DAED010" w14:textId="77777777" w:rsidTr="00F57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noWrap/>
            <w:hideMark/>
          </w:tcPr>
          <w:p w14:paraId="6A971120" w14:textId="77777777" w:rsidR="00F57765" w:rsidRPr="00863F5D" w:rsidRDefault="00F57765" w:rsidP="00F57765">
            <w:pPr>
              <w:jc w:val="right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5.1</w:t>
            </w:r>
          </w:p>
        </w:tc>
        <w:tc>
          <w:tcPr>
            <w:tcW w:w="2058" w:type="dxa"/>
            <w:hideMark/>
          </w:tcPr>
          <w:p w14:paraId="4078DD8E" w14:textId="77777777" w:rsidR="00F57765" w:rsidRPr="00863F5D" w:rsidRDefault="00F57765" w:rsidP="00F5776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Vitality App Go-live</w:t>
            </w:r>
          </w:p>
        </w:tc>
        <w:tc>
          <w:tcPr>
            <w:tcW w:w="1281" w:type="dxa"/>
            <w:noWrap/>
            <w:hideMark/>
          </w:tcPr>
          <w:p w14:paraId="77D86C25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281" w:type="dxa"/>
            <w:noWrap/>
            <w:hideMark/>
          </w:tcPr>
          <w:p w14:paraId="44B9C64C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TBD</w:t>
            </w:r>
          </w:p>
        </w:tc>
        <w:tc>
          <w:tcPr>
            <w:tcW w:w="1579" w:type="dxa"/>
            <w:noWrap/>
            <w:hideMark/>
          </w:tcPr>
          <w:p w14:paraId="25F91905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Pending</w:t>
            </w:r>
          </w:p>
        </w:tc>
        <w:tc>
          <w:tcPr>
            <w:tcW w:w="2510" w:type="dxa"/>
            <w:noWrap/>
            <w:hideMark/>
          </w:tcPr>
          <w:p w14:paraId="60418C43" w14:textId="77777777" w:rsidR="00F57765" w:rsidRPr="00863F5D" w:rsidRDefault="00F57765" w:rsidP="00F5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</w:pPr>
            <w:r w:rsidRPr="00863F5D">
              <w:rPr>
                <w:rFonts w:ascii="Arial" w:eastAsia="Times New Roman" w:hAnsi="Arial" w:cs="Arial"/>
                <w:color w:val="auto"/>
                <w:sz w:val="16"/>
                <w:szCs w:val="16"/>
                <w:lang w:val="en-SG" w:eastAsia="en-SG"/>
              </w:rPr>
              <w:t>AIAIT/Verticurl/Vitality/Discovery</w:t>
            </w:r>
          </w:p>
        </w:tc>
      </w:tr>
    </w:tbl>
    <w:p w14:paraId="567DC6E3" w14:textId="04F6ABCB" w:rsidR="00295F2F" w:rsidRDefault="00295F2F" w:rsidP="00295F2F">
      <w:pPr>
        <w:spacing w:before="100" w:beforeAutospacing="1" w:after="100" w:afterAutospacing="1"/>
      </w:pPr>
      <w:r>
        <w:rPr>
          <w:u w:val="single"/>
        </w:rPr>
        <w:br/>
      </w:r>
    </w:p>
    <w:sectPr w:rsidR="00295F2F">
      <w:footerReference w:type="default" r:id="rId17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Kenneth Goh" w:date="2015-01-26T17:23:00Z" w:initials="KG">
    <w:p w14:paraId="30E47BD5" w14:textId="77777777" w:rsidR="006D0098" w:rsidRDefault="006D0098">
      <w:pPr>
        <w:pStyle w:val="CommentText"/>
      </w:pPr>
      <w:r>
        <w:rPr>
          <w:rStyle w:val="CommentReference"/>
        </w:rPr>
        <w:annotationRef/>
      </w:r>
      <w:r>
        <w:t>To establish the format of the files as they will tie to CDO respectively.</w:t>
      </w:r>
    </w:p>
    <w:p w14:paraId="5DB7B026" w14:textId="6F4DDE5C" w:rsidR="006D0098" w:rsidRDefault="006D0098">
      <w:pPr>
        <w:pStyle w:val="CommentText"/>
      </w:pPr>
      <w:r>
        <w:t>The format should be such that there is only 1 unique file per day.</w:t>
      </w:r>
    </w:p>
  </w:comment>
  <w:comment w:id="6" w:author="Kenneth Goh" w:date="2015-01-28T10:54:00Z" w:initials="KG">
    <w:p w14:paraId="45FB82AD" w14:textId="3525EF72" w:rsidR="006D0098" w:rsidRDefault="006D0098">
      <w:pPr>
        <w:pStyle w:val="CommentText"/>
      </w:pPr>
      <w:r>
        <w:rPr>
          <w:rStyle w:val="CommentReference"/>
        </w:rPr>
        <w:annotationRef/>
      </w:r>
      <w:r>
        <w:t>To be confirmed by Brian with JV</w:t>
      </w:r>
    </w:p>
  </w:comment>
  <w:comment w:id="35" w:author="Kenneth Goh" w:date="2015-01-29T17:31:00Z" w:initials="KG">
    <w:p w14:paraId="1E7F3D48" w14:textId="53CC8ACA" w:rsidR="006D0098" w:rsidRDefault="006D0098">
      <w:pPr>
        <w:pStyle w:val="CommentText"/>
      </w:pPr>
      <w:r>
        <w:rPr>
          <w:rStyle w:val="CommentReference"/>
        </w:rPr>
        <w:annotationRef/>
      </w:r>
      <w:r>
        <w:t>To check how many files are affected and assess effort.</w:t>
      </w:r>
    </w:p>
  </w:comment>
  <w:comment w:id="36" w:author="Kenneth Goh" w:date="2015-01-28T16:31:00Z" w:initials="KG">
    <w:p w14:paraId="52CE0179" w14:textId="688C1762" w:rsidR="006D0098" w:rsidRDefault="006D0098">
      <w:pPr>
        <w:pStyle w:val="CommentText"/>
      </w:pPr>
      <w:r>
        <w:rPr>
          <w:rStyle w:val="CommentReference"/>
        </w:rPr>
        <w:annotationRef/>
      </w:r>
      <w:r>
        <w:t>SFTP Password change screen required?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7B026" w15:done="0"/>
  <w15:commentEx w15:paraId="45FB82AD" w15:paraIdParent="5DB7B026" w15:done="0"/>
  <w15:commentEx w15:paraId="1E7F3D48" w15:done="0"/>
  <w15:commentEx w15:paraId="52CE017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3D7A0" w14:textId="77777777" w:rsidR="006D0098" w:rsidRDefault="006D0098">
      <w:pPr>
        <w:spacing w:after="0" w:line="240" w:lineRule="auto"/>
      </w:pPr>
      <w:r>
        <w:separator/>
      </w:r>
    </w:p>
  </w:endnote>
  <w:endnote w:type="continuationSeparator" w:id="0">
    <w:p w14:paraId="5E739E2B" w14:textId="77777777" w:rsidR="006D0098" w:rsidRDefault="006D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43E1" w14:textId="77777777" w:rsidR="006D0098" w:rsidRDefault="006D009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C616C" wp14:editId="0607949C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68"/>
                            <w:gridCol w:w="1165"/>
                          </w:tblGrid>
                          <w:tr w:rsidR="006D0098" w14:paraId="66453408" w14:textId="77777777" w:rsidTr="00074B4B">
                            <w:tc>
                              <w:tcPr>
                                <w:tcW w:w="4355" w:type="pct"/>
                                <w:tcBorders>
                                  <w:top w:val="single" w:sz="4" w:space="0" w:color="000000" w:themeColor="text1"/>
                                </w:tcBorders>
                              </w:tcPr>
                              <w:p w14:paraId="40ADD692" w14:textId="5B7B9498" w:rsidR="006D0098" w:rsidRDefault="006D0098" w:rsidP="00DD6901">
                                <w:pPr>
                                  <w:pStyle w:val="Footer"/>
                                </w:pPr>
                                <w:r>
                                  <w:t xml:space="preserve">AIA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Vitality Eloqua Integration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4" w:space="0" w:color="000000" w:themeColor="text1"/>
                                </w:tcBorders>
                              </w:tcPr>
                              <w:p w14:paraId="680D6E16" w14:textId="77777777" w:rsidR="006D0098" w:rsidRDefault="006D0098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345A2"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7EA0248" w14:textId="77777777" w:rsidR="006D0098" w:rsidRDefault="006D0098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7" type="#_x0000_t202" alt="Description: 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68"/>
                      <w:gridCol w:w="1165"/>
                    </w:tblGrid>
                    <w:tr w:rsidR="006D0098" w14:paraId="66453408" w14:textId="77777777" w:rsidTr="00074B4B">
                      <w:tc>
                        <w:tcPr>
                          <w:tcW w:w="4355" w:type="pct"/>
                          <w:tcBorders>
                            <w:top w:val="single" w:sz="4" w:space="0" w:color="000000" w:themeColor="text1"/>
                          </w:tcBorders>
                        </w:tcPr>
                        <w:p w14:paraId="40ADD692" w14:textId="5B7B9498" w:rsidR="006D0098" w:rsidRDefault="006D0098" w:rsidP="00DD6901">
                          <w:pPr>
                            <w:pStyle w:val="Footer"/>
                          </w:pPr>
                          <w:r>
                            <w:t xml:space="preserve">AIA </w:t>
                          </w:r>
                          <w:r>
                            <w:sym w:font="Wingdings" w:char="F0A0"/>
                          </w:r>
                          <w:r>
                            <w:t xml:space="preserve"> Vitality Eloqua Integration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4" w:space="0" w:color="000000" w:themeColor="text1"/>
                          </w:tcBorders>
                        </w:tcPr>
                        <w:p w14:paraId="680D6E16" w14:textId="77777777" w:rsidR="006D0098" w:rsidRDefault="006D0098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345A2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7EA0248" w14:textId="77777777" w:rsidR="006D0098" w:rsidRDefault="006D0098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CBFB7" w14:textId="77777777" w:rsidR="006D0098" w:rsidRDefault="006D0098">
      <w:pPr>
        <w:spacing w:after="0" w:line="240" w:lineRule="auto"/>
      </w:pPr>
      <w:r>
        <w:separator/>
      </w:r>
    </w:p>
  </w:footnote>
  <w:footnote w:type="continuationSeparator" w:id="0">
    <w:p w14:paraId="512853BF" w14:textId="77777777" w:rsidR="006D0098" w:rsidRDefault="006D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F43E0"/>
    <w:multiLevelType w:val="hybridMultilevel"/>
    <w:tmpl w:val="7B9A23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8264A"/>
    <w:multiLevelType w:val="hybridMultilevel"/>
    <w:tmpl w:val="2C3C73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D4241"/>
    <w:multiLevelType w:val="hybridMultilevel"/>
    <w:tmpl w:val="7B9A23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74145"/>
    <w:multiLevelType w:val="hybridMultilevel"/>
    <w:tmpl w:val="7B9A23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63E"/>
    <w:multiLevelType w:val="multilevel"/>
    <w:tmpl w:val="3BCA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1057E"/>
    <w:multiLevelType w:val="hybridMultilevel"/>
    <w:tmpl w:val="3BCA12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87C77"/>
    <w:multiLevelType w:val="hybridMultilevel"/>
    <w:tmpl w:val="4F2CB9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A6FE7"/>
    <w:multiLevelType w:val="hybridMultilevel"/>
    <w:tmpl w:val="7C22A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C3AC2"/>
    <w:multiLevelType w:val="hybridMultilevel"/>
    <w:tmpl w:val="BEB0EC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E219E"/>
    <w:multiLevelType w:val="hybridMultilevel"/>
    <w:tmpl w:val="DCE011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E72A3"/>
    <w:multiLevelType w:val="hybridMultilevel"/>
    <w:tmpl w:val="63948A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C640F"/>
    <w:multiLevelType w:val="hybridMultilevel"/>
    <w:tmpl w:val="DCE011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725CA"/>
    <w:multiLevelType w:val="multilevel"/>
    <w:tmpl w:val="3BCA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04977"/>
    <w:multiLevelType w:val="multilevel"/>
    <w:tmpl w:val="6F102F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C60B68"/>
    <w:multiLevelType w:val="hybridMultilevel"/>
    <w:tmpl w:val="2CDC4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92814"/>
    <w:multiLevelType w:val="hybridMultilevel"/>
    <w:tmpl w:val="DA28EB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8696F"/>
    <w:multiLevelType w:val="hybridMultilevel"/>
    <w:tmpl w:val="DCE011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15"/>
  </w:num>
  <w:num w:numId="11">
    <w:abstractNumId w:val="3"/>
  </w:num>
  <w:num w:numId="12">
    <w:abstractNumId w:val="11"/>
  </w:num>
  <w:num w:numId="13">
    <w:abstractNumId w:val="12"/>
  </w:num>
  <w:num w:numId="14">
    <w:abstractNumId w:val="10"/>
  </w:num>
  <w:num w:numId="15">
    <w:abstractNumId w:val="6"/>
  </w:num>
  <w:num w:numId="16">
    <w:abstractNumId w:val="5"/>
  </w:num>
  <w:num w:numId="17">
    <w:abstractNumId w:val="13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neth Goh">
    <w15:presenceInfo w15:providerId="Windows Live" w15:userId="f7e121df7cc7f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FA"/>
    <w:rsid w:val="00005A79"/>
    <w:rsid w:val="00006F90"/>
    <w:rsid w:val="00013461"/>
    <w:rsid w:val="000138C6"/>
    <w:rsid w:val="00025D12"/>
    <w:rsid w:val="000268CA"/>
    <w:rsid w:val="00032A2E"/>
    <w:rsid w:val="00034148"/>
    <w:rsid w:val="00044052"/>
    <w:rsid w:val="00062EB5"/>
    <w:rsid w:val="000633C3"/>
    <w:rsid w:val="00067F7F"/>
    <w:rsid w:val="00070705"/>
    <w:rsid w:val="00074B4B"/>
    <w:rsid w:val="000767AD"/>
    <w:rsid w:val="00080BBD"/>
    <w:rsid w:val="00092E75"/>
    <w:rsid w:val="000A0574"/>
    <w:rsid w:val="000A7916"/>
    <w:rsid w:val="000B1AB8"/>
    <w:rsid w:val="000B28E7"/>
    <w:rsid w:val="000B3CE6"/>
    <w:rsid w:val="000B4988"/>
    <w:rsid w:val="000C22A2"/>
    <w:rsid w:val="000C3D83"/>
    <w:rsid w:val="000C4A98"/>
    <w:rsid w:val="000C5083"/>
    <w:rsid w:val="000C58C8"/>
    <w:rsid w:val="000D06C5"/>
    <w:rsid w:val="000D5B2B"/>
    <w:rsid w:val="000E205B"/>
    <w:rsid w:val="000E45FD"/>
    <w:rsid w:val="000E5B9B"/>
    <w:rsid w:val="000E626E"/>
    <w:rsid w:val="000E79D0"/>
    <w:rsid w:val="000F5DF4"/>
    <w:rsid w:val="000F7104"/>
    <w:rsid w:val="00102366"/>
    <w:rsid w:val="00105663"/>
    <w:rsid w:val="0011038C"/>
    <w:rsid w:val="00112146"/>
    <w:rsid w:val="001227D1"/>
    <w:rsid w:val="0012777D"/>
    <w:rsid w:val="00133DB4"/>
    <w:rsid w:val="00143A62"/>
    <w:rsid w:val="00151405"/>
    <w:rsid w:val="00151D75"/>
    <w:rsid w:val="00153168"/>
    <w:rsid w:val="0015354B"/>
    <w:rsid w:val="001572C2"/>
    <w:rsid w:val="00157A8A"/>
    <w:rsid w:val="00162215"/>
    <w:rsid w:val="0017192D"/>
    <w:rsid w:val="00177372"/>
    <w:rsid w:val="001807AD"/>
    <w:rsid w:val="00183B76"/>
    <w:rsid w:val="00184DED"/>
    <w:rsid w:val="001946B8"/>
    <w:rsid w:val="00196D7B"/>
    <w:rsid w:val="001A4EA4"/>
    <w:rsid w:val="001A5D5A"/>
    <w:rsid w:val="001B6DA8"/>
    <w:rsid w:val="001B75FE"/>
    <w:rsid w:val="001C12F1"/>
    <w:rsid w:val="001C5892"/>
    <w:rsid w:val="001D3DFC"/>
    <w:rsid w:val="001D4AB6"/>
    <w:rsid w:val="001D5182"/>
    <w:rsid w:val="001D7EEC"/>
    <w:rsid w:val="001E3373"/>
    <w:rsid w:val="001E35CC"/>
    <w:rsid w:val="001E4B71"/>
    <w:rsid w:val="001F2784"/>
    <w:rsid w:val="0020363E"/>
    <w:rsid w:val="002144F7"/>
    <w:rsid w:val="002315B3"/>
    <w:rsid w:val="002345A2"/>
    <w:rsid w:val="00234A89"/>
    <w:rsid w:val="00234FC9"/>
    <w:rsid w:val="0024010E"/>
    <w:rsid w:val="002413A4"/>
    <w:rsid w:val="00241D4E"/>
    <w:rsid w:val="002442C1"/>
    <w:rsid w:val="002447C8"/>
    <w:rsid w:val="00245C94"/>
    <w:rsid w:val="002478D5"/>
    <w:rsid w:val="00247E67"/>
    <w:rsid w:val="00250760"/>
    <w:rsid w:val="00251CDE"/>
    <w:rsid w:val="00252796"/>
    <w:rsid w:val="002532FF"/>
    <w:rsid w:val="00257270"/>
    <w:rsid w:val="002600FA"/>
    <w:rsid w:val="00260563"/>
    <w:rsid w:val="0026399F"/>
    <w:rsid w:val="002650F6"/>
    <w:rsid w:val="00274C5A"/>
    <w:rsid w:val="00280B63"/>
    <w:rsid w:val="0028267D"/>
    <w:rsid w:val="00283ED3"/>
    <w:rsid w:val="00285AA9"/>
    <w:rsid w:val="00287413"/>
    <w:rsid w:val="00291325"/>
    <w:rsid w:val="00294085"/>
    <w:rsid w:val="00295F2F"/>
    <w:rsid w:val="002B04EE"/>
    <w:rsid w:val="002B250D"/>
    <w:rsid w:val="002B5D78"/>
    <w:rsid w:val="002B7B3C"/>
    <w:rsid w:val="002C6996"/>
    <w:rsid w:val="002D0283"/>
    <w:rsid w:val="002D1153"/>
    <w:rsid w:val="002D237F"/>
    <w:rsid w:val="002D59CA"/>
    <w:rsid w:val="002D5A74"/>
    <w:rsid w:val="002E07EC"/>
    <w:rsid w:val="002E0D78"/>
    <w:rsid w:val="002E3531"/>
    <w:rsid w:val="002E7A0E"/>
    <w:rsid w:val="00304630"/>
    <w:rsid w:val="00314EC5"/>
    <w:rsid w:val="00316584"/>
    <w:rsid w:val="00317A5F"/>
    <w:rsid w:val="0032258D"/>
    <w:rsid w:val="003239CA"/>
    <w:rsid w:val="00323D30"/>
    <w:rsid w:val="00325482"/>
    <w:rsid w:val="00326DA0"/>
    <w:rsid w:val="00335249"/>
    <w:rsid w:val="003378AF"/>
    <w:rsid w:val="003456E7"/>
    <w:rsid w:val="00345E0D"/>
    <w:rsid w:val="003469FD"/>
    <w:rsid w:val="0034784B"/>
    <w:rsid w:val="00352A31"/>
    <w:rsid w:val="00354011"/>
    <w:rsid w:val="0035495A"/>
    <w:rsid w:val="00357A7F"/>
    <w:rsid w:val="00362B53"/>
    <w:rsid w:val="00365A3D"/>
    <w:rsid w:val="00376DD3"/>
    <w:rsid w:val="003817E8"/>
    <w:rsid w:val="003819F2"/>
    <w:rsid w:val="00397B28"/>
    <w:rsid w:val="003A0B44"/>
    <w:rsid w:val="003A1472"/>
    <w:rsid w:val="003A5917"/>
    <w:rsid w:val="003A712F"/>
    <w:rsid w:val="003B23AE"/>
    <w:rsid w:val="003B2A17"/>
    <w:rsid w:val="003B328A"/>
    <w:rsid w:val="003B5CAA"/>
    <w:rsid w:val="003C2717"/>
    <w:rsid w:val="003C33E2"/>
    <w:rsid w:val="003C57D3"/>
    <w:rsid w:val="003C6F58"/>
    <w:rsid w:val="003C7532"/>
    <w:rsid w:val="003D2E65"/>
    <w:rsid w:val="003E0F54"/>
    <w:rsid w:val="003E22CB"/>
    <w:rsid w:val="003F178F"/>
    <w:rsid w:val="003F3E15"/>
    <w:rsid w:val="004121CB"/>
    <w:rsid w:val="00413CAA"/>
    <w:rsid w:val="0041699C"/>
    <w:rsid w:val="00417D87"/>
    <w:rsid w:val="00427573"/>
    <w:rsid w:val="00430CB2"/>
    <w:rsid w:val="004404F1"/>
    <w:rsid w:val="00443673"/>
    <w:rsid w:val="00443CB3"/>
    <w:rsid w:val="004509D3"/>
    <w:rsid w:val="0045328E"/>
    <w:rsid w:val="00454D8B"/>
    <w:rsid w:val="00454F78"/>
    <w:rsid w:val="004618C2"/>
    <w:rsid w:val="00464030"/>
    <w:rsid w:val="00467982"/>
    <w:rsid w:val="00480B5B"/>
    <w:rsid w:val="00483A75"/>
    <w:rsid w:val="00485F29"/>
    <w:rsid w:val="004879E7"/>
    <w:rsid w:val="004A2108"/>
    <w:rsid w:val="004A5E44"/>
    <w:rsid w:val="004A7582"/>
    <w:rsid w:val="004B08F1"/>
    <w:rsid w:val="004B34EA"/>
    <w:rsid w:val="004C5A09"/>
    <w:rsid w:val="004D26FE"/>
    <w:rsid w:val="004D6833"/>
    <w:rsid w:val="004E4F2E"/>
    <w:rsid w:val="004E517F"/>
    <w:rsid w:val="004F29AC"/>
    <w:rsid w:val="004F61F3"/>
    <w:rsid w:val="005016A0"/>
    <w:rsid w:val="00501FCB"/>
    <w:rsid w:val="00502A80"/>
    <w:rsid w:val="00505F3D"/>
    <w:rsid w:val="00512D8F"/>
    <w:rsid w:val="00512EBC"/>
    <w:rsid w:val="005166D3"/>
    <w:rsid w:val="005216FA"/>
    <w:rsid w:val="00523D15"/>
    <w:rsid w:val="00525DC8"/>
    <w:rsid w:val="00532420"/>
    <w:rsid w:val="00534867"/>
    <w:rsid w:val="0053683D"/>
    <w:rsid w:val="005376DA"/>
    <w:rsid w:val="00555479"/>
    <w:rsid w:val="00555818"/>
    <w:rsid w:val="00557586"/>
    <w:rsid w:val="00561066"/>
    <w:rsid w:val="00563AB2"/>
    <w:rsid w:val="00564F98"/>
    <w:rsid w:val="00570DC9"/>
    <w:rsid w:val="00571465"/>
    <w:rsid w:val="005717AD"/>
    <w:rsid w:val="00572A87"/>
    <w:rsid w:val="0057728B"/>
    <w:rsid w:val="00577441"/>
    <w:rsid w:val="00582EBA"/>
    <w:rsid w:val="00586872"/>
    <w:rsid w:val="00594D37"/>
    <w:rsid w:val="00595EBD"/>
    <w:rsid w:val="005A4FFE"/>
    <w:rsid w:val="005A6FD1"/>
    <w:rsid w:val="005A74F1"/>
    <w:rsid w:val="005B0046"/>
    <w:rsid w:val="005B3DBC"/>
    <w:rsid w:val="005B78A9"/>
    <w:rsid w:val="005C024E"/>
    <w:rsid w:val="005C36FB"/>
    <w:rsid w:val="005C3BF1"/>
    <w:rsid w:val="005C5539"/>
    <w:rsid w:val="005D0AD0"/>
    <w:rsid w:val="005D5040"/>
    <w:rsid w:val="005D6264"/>
    <w:rsid w:val="005D7A45"/>
    <w:rsid w:val="005E05ED"/>
    <w:rsid w:val="005E4708"/>
    <w:rsid w:val="005E6330"/>
    <w:rsid w:val="005E6768"/>
    <w:rsid w:val="005F51A8"/>
    <w:rsid w:val="005F757A"/>
    <w:rsid w:val="00601BB8"/>
    <w:rsid w:val="00603357"/>
    <w:rsid w:val="006043DC"/>
    <w:rsid w:val="00610060"/>
    <w:rsid w:val="00611717"/>
    <w:rsid w:val="00616265"/>
    <w:rsid w:val="00621282"/>
    <w:rsid w:val="00622B53"/>
    <w:rsid w:val="00625FFA"/>
    <w:rsid w:val="006322D3"/>
    <w:rsid w:val="00634FAB"/>
    <w:rsid w:val="00635F88"/>
    <w:rsid w:val="006416ED"/>
    <w:rsid w:val="00642BA3"/>
    <w:rsid w:val="00643A6B"/>
    <w:rsid w:val="00646E57"/>
    <w:rsid w:val="00650068"/>
    <w:rsid w:val="00651159"/>
    <w:rsid w:val="00655D74"/>
    <w:rsid w:val="00656713"/>
    <w:rsid w:val="0065672A"/>
    <w:rsid w:val="006603F1"/>
    <w:rsid w:val="0066646F"/>
    <w:rsid w:val="00675EB0"/>
    <w:rsid w:val="00676C2C"/>
    <w:rsid w:val="0067793D"/>
    <w:rsid w:val="00680D7D"/>
    <w:rsid w:val="00683DA2"/>
    <w:rsid w:val="006847DD"/>
    <w:rsid w:val="00685254"/>
    <w:rsid w:val="00691B14"/>
    <w:rsid w:val="006A1A6F"/>
    <w:rsid w:val="006A3912"/>
    <w:rsid w:val="006A7FC5"/>
    <w:rsid w:val="006B4E7D"/>
    <w:rsid w:val="006C2D3B"/>
    <w:rsid w:val="006C3D63"/>
    <w:rsid w:val="006C40CA"/>
    <w:rsid w:val="006C51AE"/>
    <w:rsid w:val="006D0098"/>
    <w:rsid w:val="006D208A"/>
    <w:rsid w:val="006E0ED4"/>
    <w:rsid w:val="006E23E8"/>
    <w:rsid w:val="006E2648"/>
    <w:rsid w:val="006E76B5"/>
    <w:rsid w:val="006F047D"/>
    <w:rsid w:val="006F111C"/>
    <w:rsid w:val="006F4357"/>
    <w:rsid w:val="006F79DB"/>
    <w:rsid w:val="006F7CCD"/>
    <w:rsid w:val="00701033"/>
    <w:rsid w:val="007057D7"/>
    <w:rsid w:val="0071732D"/>
    <w:rsid w:val="00721508"/>
    <w:rsid w:val="00721784"/>
    <w:rsid w:val="00721A57"/>
    <w:rsid w:val="00721F73"/>
    <w:rsid w:val="00724E71"/>
    <w:rsid w:val="00726973"/>
    <w:rsid w:val="007330B0"/>
    <w:rsid w:val="00733771"/>
    <w:rsid w:val="0074112D"/>
    <w:rsid w:val="007462BE"/>
    <w:rsid w:val="0074692A"/>
    <w:rsid w:val="00746F27"/>
    <w:rsid w:val="007478F6"/>
    <w:rsid w:val="00747CC8"/>
    <w:rsid w:val="00750F98"/>
    <w:rsid w:val="0075187A"/>
    <w:rsid w:val="00755471"/>
    <w:rsid w:val="0076159D"/>
    <w:rsid w:val="007621BC"/>
    <w:rsid w:val="00764141"/>
    <w:rsid w:val="00776D4A"/>
    <w:rsid w:val="00777334"/>
    <w:rsid w:val="007865EF"/>
    <w:rsid w:val="00792297"/>
    <w:rsid w:val="007A0C91"/>
    <w:rsid w:val="007A16E4"/>
    <w:rsid w:val="007B024C"/>
    <w:rsid w:val="007B264E"/>
    <w:rsid w:val="007C13DC"/>
    <w:rsid w:val="007D6AD8"/>
    <w:rsid w:val="007E007A"/>
    <w:rsid w:val="007E0432"/>
    <w:rsid w:val="007E3A3E"/>
    <w:rsid w:val="007E4133"/>
    <w:rsid w:val="007F482A"/>
    <w:rsid w:val="007F57E7"/>
    <w:rsid w:val="007F7ED7"/>
    <w:rsid w:val="007F7FDB"/>
    <w:rsid w:val="008006B8"/>
    <w:rsid w:val="0080783B"/>
    <w:rsid w:val="00816312"/>
    <w:rsid w:val="008205D1"/>
    <w:rsid w:val="00821A3C"/>
    <w:rsid w:val="00824787"/>
    <w:rsid w:val="00825762"/>
    <w:rsid w:val="008320C4"/>
    <w:rsid w:val="008360D3"/>
    <w:rsid w:val="008538C1"/>
    <w:rsid w:val="00853BE4"/>
    <w:rsid w:val="0086008C"/>
    <w:rsid w:val="00863F5D"/>
    <w:rsid w:val="00864C67"/>
    <w:rsid w:val="00865090"/>
    <w:rsid w:val="00865458"/>
    <w:rsid w:val="00866642"/>
    <w:rsid w:val="00866A1F"/>
    <w:rsid w:val="00875A8D"/>
    <w:rsid w:val="008771AD"/>
    <w:rsid w:val="0088278A"/>
    <w:rsid w:val="00882DB6"/>
    <w:rsid w:val="008908FC"/>
    <w:rsid w:val="00893BBE"/>
    <w:rsid w:val="008A16D1"/>
    <w:rsid w:val="008B7575"/>
    <w:rsid w:val="008C0017"/>
    <w:rsid w:val="008C21DD"/>
    <w:rsid w:val="008D3154"/>
    <w:rsid w:val="008E0D18"/>
    <w:rsid w:val="008E1B62"/>
    <w:rsid w:val="008E56B6"/>
    <w:rsid w:val="008E5722"/>
    <w:rsid w:val="008E5B8C"/>
    <w:rsid w:val="008F2F78"/>
    <w:rsid w:val="008F68D7"/>
    <w:rsid w:val="008F6A5C"/>
    <w:rsid w:val="00901F33"/>
    <w:rsid w:val="00903978"/>
    <w:rsid w:val="00903ADF"/>
    <w:rsid w:val="00906F7B"/>
    <w:rsid w:val="00911818"/>
    <w:rsid w:val="00913D48"/>
    <w:rsid w:val="00916F83"/>
    <w:rsid w:val="00927A2D"/>
    <w:rsid w:val="00936833"/>
    <w:rsid w:val="00940318"/>
    <w:rsid w:val="00942701"/>
    <w:rsid w:val="009468C8"/>
    <w:rsid w:val="00947CD3"/>
    <w:rsid w:val="009577C4"/>
    <w:rsid w:val="00960F36"/>
    <w:rsid w:val="0096126F"/>
    <w:rsid w:val="00961417"/>
    <w:rsid w:val="00961CCE"/>
    <w:rsid w:val="009643CA"/>
    <w:rsid w:val="00970EAB"/>
    <w:rsid w:val="00970EAC"/>
    <w:rsid w:val="00973550"/>
    <w:rsid w:val="00973A4A"/>
    <w:rsid w:val="0098199C"/>
    <w:rsid w:val="00985E96"/>
    <w:rsid w:val="0099191F"/>
    <w:rsid w:val="00992A17"/>
    <w:rsid w:val="00994BF3"/>
    <w:rsid w:val="0099688D"/>
    <w:rsid w:val="009A1EA8"/>
    <w:rsid w:val="009A75DA"/>
    <w:rsid w:val="009B05B1"/>
    <w:rsid w:val="009B6375"/>
    <w:rsid w:val="009B6713"/>
    <w:rsid w:val="009B6AA3"/>
    <w:rsid w:val="009C2737"/>
    <w:rsid w:val="009C322C"/>
    <w:rsid w:val="009C4FB2"/>
    <w:rsid w:val="009D115C"/>
    <w:rsid w:val="009D712A"/>
    <w:rsid w:val="009E130B"/>
    <w:rsid w:val="009E18A5"/>
    <w:rsid w:val="009E57E6"/>
    <w:rsid w:val="009E6F1D"/>
    <w:rsid w:val="009F7989"/>
    <w:rsid w:val="00A062B2"/>
    <w:rsid w:val="00A146B4"/>
    <w:rsid w:val="00A24393"/>
    <w:rsid w:val="00A37E54"/>
    <w:rsid w:val="00A44258"/>
    <w:rsid w:val="00A5076F"/>
    <w:rsid w:val="00A560FD"/>
    <w:rsid w:val="00A6204B"/>
    <w:rsid w:val="00A62745"/>
    <w:rsid w:val="00A62C32"/>
    <w:rsid w:val="00A6355B"/>
    <w:rsid w:val="00A63E52"/>
    <w:rsid w:val="00A67D32"/>
    <w:rsid w:val="00A71F6A"/>
    <w:rsid w:val="00A72EC9"/>
    <w:rsid w:val="00A73AA2"/>
    <w:rsid w:val="00A73E78"/>
    <w:rsid w:val="00A76E63"/>
    <w:rsid w:val="00A810D9"/>
    <w:rsid w:val="00A8232D"/>
    <w:rsid w:val="00A87EA3"/>
    <w:rsid w:val="00A9103B"/>
    <w:rsid w:val="00A91D66"/>
    <w:rsid w:val="00A967AF"/>
    <w:rsid w:val="00A96C09"/>
    <w:rsid w:val="00AA0594"/>
    <w:rsid w:val="00AA2280"/>
    <w:rsid w:val="00AA2645"/>
    <w:rsid w:val="00AA4EA9"/>
    <w:rsid w:val="00AA7DDA"/>
    <w:rsid w:val="00AB101C"/>
    <w:rsid w:val="00AB1AB6"/>
    <w:rsid w:val="00AB3DEE"/>
    <w:rsid w:val="00AC149F"/>
    <w:rsid w:val="00AC2D73"/>
    <w:rsid w:val="00AD4B21"/>
    <w:rsid w:val="00AD54B6"/>
    <w:rsid w:val="00AD6598"/>
    <w:rsid w:val="00AE15BF"/>
    <w:rsid w:val="00AE2FF7"/>
    <w:rsid w:val="00AF4F4D"/>
    <w:rsid w:val="00AF6BDB"/>
    <w:rsid w:val="00B035A9"/>
    <w:rsid w:val="00B1503B"/>
    <w:rsid w:val="00B15F09"/>
    <w:rsid w:val="00B21F93"/>
    <w:rsid w:val="00B23795"/>
    <w:rsid w:val="00B302E8"/>
    <w:rsid w:val="00B35504"/>
    <w:rsid w:val="00B36BE7"/>
    <w:rsid w:val="00B43D13"/>
    <w:rsid w:val="00B43EB9"/>
    <w:rsid w:val="00B532CA"/>
    <w:rsid w:val="00B56C90"/>
    <w:rsid w:val="00B57B54"/>
    <w:rsid w:val="00B60913"/>
    <w:rsid w:val="00B649D0"/>
    <w:rsid w:val="00B716DD"/>
    <w:rsid w:val="00B727F0"/>
    <w:rsid w:val="00B72E2A"/>
    <w:rsid w:val="00B75B35"/>
    <w:rsid w:val="00B75DCE"/>
    <w:rsid w:val="00B81ACA"/>
    <w:rsid w:val="00B82D5C"/>
    <w:rsid w:val="00B849E8"/>
    <w:rsid w:val="00B92741"/>
    <w:rsid w:val="00B93CDA"/>
    <w:rsid w:val="00BA56C2"/>
    <w:rsid w:val="00BA57FF"/>
    <w:rsid w:val="00BA6479"/>
    <w:rsid w:val="00BB45D2"/>
    <w:rsid w:val="00BB4A15"/>
    <w:rsid w:val="00BC6E9A"/>
    <w:rsid w:val="00BD374D"/>
    <w:rsid w:val="00BE03BB"/>
    <w:rsid w:val="00BE5C61"/>
    <w:rsid w:val="00BF2378"/>
    <w:rsid w:val="00BF3808"/>
    <w:rsid w:val="00C0743C"/>
    <w:rsid w:val="00C07832"/>
    <w:rsid w:val="00C07BED"/>
    <w:rsid w:val="00C12133"/>
    <w:rsid w:val="00C12641"/>
    <w:rsid w:val="00C1328D"/>
    <w:rsid w:val="00C1517C"/>
    <w:rsid w:val="00C1793B"/>
    <w:rsid w:val="00C20410"/>
    <w:rsid w:val="00C21EE4"/>
    <w:rsid w:val="00C24FD1"/>
    <w:rsid w:val="00C31014"/>
    <w:rsid w:val="00C31AE1"/>
    <w:rsid w:val="00C36828"/>
    <w:rsid w:val="00C40681"/>
    <w:rsid w:val="00C41A12"/>
    <w:rsid w:val="00C42BE4"/>
    <w:rsid w:val="00C515D6"/>
    <w:rsid w:val="00C5340F"/>
    <w:rsid w:val="00C61F45"/>
    <w:rsid w:val="00C7508D"/>
    <w:rsid w:val="00C805E7"/>
    <w:rsid w:val="00C82DD2"/>
    <w:rsid w:val="00C8753E"/>
    <w:rsid w:val="00C879B7"/>
    <w:rsid w:val="00C9488E"/>
    <w:rsid w:val="00C955CA"/>
    <w:rsid w:val="00C95B99"/>
    <w:rsid w:val="00CA1033"/>
    <w:rsid w:val="00CA210B"/>
    <w:rsid w:val="00CA6D14"/>
    <w:rsid w:val="00CB057E"/>
    <w:rsid w:val="00CB1890"/>
    <w:rsid w:val="00CC3B78"/>
    <w:rsid w:val="00CC485C"/>
    <w:rsid w:val="00CD0DA0"/>
    <w:rsid w:val="00CD40F6"/>
    <w:rsid w:val="00CD5C46"/>
    <w:rsid w:val="00CE5ADE"/>
    <w:rsid w:val="00CE6089"/>
    <w:rsid w:val="00CF0A58"/>
    <w:rsid w:val="00CF0CFD"/>
    <w:rsid w:val="00CF10BE"/>
    <w:rsid w:val="00CF262B"/>
    <w:rsid w:val="00D0042B"/>
    <w:rsid w:val="00D01096"/>
    <w:rsid w:val="00D0159E"/>
    <w:rsid w:val="00D10EAF"/>
    <w:rsid w:val="00D117BC"/>
    <w:rsid w:val="00D1376B"/>
    <w:rsid w:val="00D15D3C"/>
    <w:rsid w:val="00D2075C"/>
    <w:rsid w:val="00D37AE9"/>
    <w:rsid w:val="00D37FF2"/>
    <w:rsid w:val="00D407A9"/>
    <w:rsid w:val="00D40C53"/>
    <w:rsid w:val="00D45071"/>
    <w:rsid w:val="00D4555C"/>
    <w:rsid w:val="00D470A9"/>
    <w:rsid w:val="00D50740"/>
    <w:rsid w:val="00D566E4"/>
    <w:rsid w:val="00D57224"/>
    <w:rsid w:val="00D5779B"/>
    <w:rsid w:val="00D653B5"/>
    <w:rsid w:val="00D748FD"/>
    <w:rsid w:val="00D84678"/>
    <w:rsid w:val="00D84B51"/>
    <w:rsid w:val="00D869B7"/>
    <w:rsid w:val="00D934A9"/>
    <w:rsid w:val="00D938B6"/>
    <w:rsid w:val="00D954D7"/>
    <w:rsid w:val="00DA3486"/>
    <w:rsid w:val="00DA4724"/>
    <w:rsid w:val="00DA7514"/>
    <w:rsid w:val="00DB2750"/>
    <w:rsid w:val="00DB447B"/>
    <w:rsid w:val="00DC0F56"/>
    <w:rsid w:val="00DD0745"/>
    <w:rsid w:val="00DD0CA9"/>
    <w:rsid w:val="00DD0E23"/>
    <w:rsid w:val="00DD1171"/>
    <w:rsid w:val="00DD6901"/>
    <w:rsid w:val="00DE134B"/>
    <w:rsid w:val="00DE60EF"/>
    <w:rsid w:val="00DE7A92"/>
    <w:rsid w:val="00DF5FED"/>
    <w:rsid w:val="00E0072F"/>
    <w:rsid w:val="00E026EE"/>
    <w:rsid w:val="00E044DC"/>
    <w:rsid w:val="00E05EAC"/>
    <w:rsid w:val="00E07AC0"/>
    <w:rsid w:val="00E10373"/>
    <w:rsid w:val="00E114F9"/>
    <w:rsid w:val="00E15BCB"/>
    <w:rsid w:val="00E24F9C"/>
    <w:rsid w:val="00E24FAE"/>
    <w:rsid w:val="00E27224"/>
    <w:rsid w:val="00E300A7"/>
    <w:rsid w:val="00E30244"/>
    <w:rsid w:val="00E304AF"/>
    <w:rsid w:val="00E34089"/>
    <w:rsid w:val="00E37AE7"/>
    <w:rsid w:val="00E37DCF"/>
    <w:rsid w:val="00E426EC"/>
    <w:rsid w:val="00E42B26"/>
    <w:rsid w:val="00E543F4"/>
    <w:rsid w:val="00E54A9F"/>
    <w:rsid w:val="00E56002"/>
    <w:rsid w:val="00E61F77"/>
    <w:rsid w:val="00E62489"/>
    <w:rsid w:val="00E65072"/>
    <w:rsid w:val="00E72B6D"/>
    <w:rsid w:val="00E75110"/>
    <w:rsid w:val="00E75D6E"/>
    <w:rsid w:val="00E80D66"/>
    <w:rsid w:val="00E8190D"/>
    <w:rsid w:val="00E834A7"/>
    <w:rsid w:val="00E844EF"/>
    <w:rsid w:val="00E84AAE"/>
    <w:rsid w:val="00EA0EF6"/>
    <w:rsid w:val="00EA1055"/>
    <w:rsid w:val="00EA255E"/>
    <w:rsid w:val="00EB271A"/>
    <w:rsid w:val="00EB7E7F"/>
    <w:rsid w:val="00EC1039"/>
    <w:rsid w:val="00EC5448"/>
    <w:rsid w:val="00EC58F7"/>
    <w:rsid w:val="00ED0F05"/>
    <w:rsid w:val="00ED1BBC"/>
    <w:rsid w:val="00ED2560"/>
    <w:rsid w:val="00ED38AC"/>
    <w:rsid w:val="00ED3B8D"/>
    <w:rsid w:val="00ED553B"/>
    <w:rsid w:val="00EE06B7"/>
    <w:rsid w:val="00EE3200"/>
    <w:rsid w:val="00EE655F"/>
    <w:rsid w:val="00EE7D81"/>
    <w:rsid w:val="00EF064A"/>
    <w:rsid w:val="00EF09B9"/>
    <w:rsid w:val="00EF6EB5"/>
    <w:rsid w:val="00EF7B01"/>
    <w:rsid w:val="00F01FD9"/>
    <w:rsid w:val="00F051A3"/>
    <w:rsid w:val="00F05E6B"/>
    <w:rsid w:val="00F077C2"/>
    <w:rsid w:val="00F248C4"/>
    <w:rsid w:val="00F261CE"/>
    <w:rsid w:val="00F26620"/>
    <w:rsid w:val="00F273FA"/>
    <w:rsid w:val="00F32583"/>
    <w:rsid w:val="00F32791"/>
    <w:rsid w:val="00F32B76"/>
    <w:rsid w:val="00F340B6"/>
    <w:rsid w:val="00F41339"/>
    <w:rsid w:val="00F445C4"/>
    <w:rsid w:val="00F57765"/>
    <w:rsid w:val="00F65BDB"/>
    <w:rsid w:val="00F66833"/>
    <w:rsid w:val="00F70382"/>
    <w:rsid w:val="00F732A0"/>
    <w:rsid w:val="00F83A65"/>
    <w:rsid w:val="00F90034"/>
    <w:rsid w:val="00F94A69"/>
    <w:rsid w:val="00F94F5D"/>
    <w:rsid w:val="00F97E97"/>
    <w:rsid w:val="00FA1AA3"/>
    <w:rsid w:val="00FA464D"/>
    <w:rsid w:val="00FA5CFA"/>
    <w:rsid w:val="00FB2D9E"/>
    <w:rsid w:val="00FB372B"/>
    <w:rsid w:val="00FB641E"/>
    <w:rsid w:val="00FB6BE8"/>
    <w:rsid w:val="00FB7FED"/>
    <w:rsid w:val="00FC0E37"/>
    <w:rsid w:val="00FC152E"/>
    <w:rsid w:val="00FC6172"/>
    <w:rsid w:val="00FD216E"/>
    <w:rsid w:val="00FD4A1B"/>
    <w:rsid w:val="00FE0EB5"/>
    <w:rsid w:val="00FE7C28"/>
    <w:rsid w:val="00FF1B35"/>
    <w:rsid w:val="00FF21E9"/>
    <w:rsid w:val="00FF6578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938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D7"/>
    <w:pPr>
      <w:keepNext/>
      <w:keepLines/>
      <w:numPr>
        <w:numId w:val="2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9C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99C"/>
    <w:pPr>
      <w:keepNext/>
      <w:keepLines/>
      <w:numPr>
        <w:ilvl w:val="2"/>
        <w:numId w:val="2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36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7ED7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699C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99C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F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172"/>
  </w:style>
  <w:style w:type="paragraph" w:styleId="TOC2">
    <w:name w:val="toc 2"/>
    <w:basedOn w:val="Normal"/>
    <w:next w:val="Normal"/>
    <w:autoRedefine/>
    <w:uiPriority w:val="39"/>
    <w:unhideWhenUsed/>
    <w:rsid w:val="00FC6172"/>
    <w:pPr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FC6172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FC6172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C6172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C6172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C6172"/>
    <w:pPr>
      <w:ind w:left="1600"/>
    </w:pPr>
  </w:style>
  <w:style w:type="table" w:styleId="LightList-Accent2">
    <w:name w:val="Light List Accent 2"/>
    <w:basedOn w:val="TableNormal"/>
    <w:uiPriority w:val="61"/>
    <w:rsid w:val="003819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F97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002"/>
    <w:rPr>
      <w:color w:val="4C483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ADF"/>
    <w:rPr>
      <w:color w:val="A3648B" w:themeColor="followedHyperlink"/>
      <w:u w:val="single"/>
    </w:rPr>
  </w:style>
  <w:style w:type="table" w:styleId="ColorfulList">
    <w:name w:val="Colorful List"/>
    <w:basedOn w:val="TableNormal"/>
    <w:uiPriority w:val="72"/>
    <w:rsid w:val="007F57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rsid w:val="005C55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539"/>
    <w:rPr>
      <w:rFonts w:ascii="Garamond" w:eastAsia="MS Mincho" w:hAnsi="Garamond" w:cs="Times New Roman"/>
      <w:color w:val="4C483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539"/>
    <w:rPr>
      <w:rFonts w:ascii="Garamond" w:eastAsia="MS Mincho" w:hAnsi="Garamond" w:cs="Times New Roman"/>
      <w:color w:val="4C483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539"/>
    <w:pPr>
      <w:spacing w:line="240" w:lineRule="auto"/>
    </w:pPr>
    <w:rPr>
      <w:rFonts w:asciiTheme="minorHAnsi" w:eastAsiaTheme="minorEastAsia" w:hAnsiTheme="minorHAnsi" w:cstheme="minorBidi"/>
      <w:b/>
      <w:bCs/>
      <w:color w:val="4C483D" w:themeColor="text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539"/>
    <w:rPr>
      <w:rFonts w:ascii="Garamond" w:eastAsia="MS Mincho" w:hAnsi="Garamond" w:cs="Times New Roman"/>
      <w:b/>
      <w:bCs/>
      <w:color w:val="4C483D"/>
    </w:rPr>
  </w:style>
  <w:style w:type="table" w:customStyle="1" w:styleId="GridTable4Accent2">
    <w:name w:val="Grid Table 4 Accent 2"/>
    <w:basedOn w:val="TableNormal"/>
    <w:uiPriority w:val="49"/>
    <w:rsid w:val="00863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D7"/>
    <w:pPr>
      <w:keepNext/>
      <w:keepLines/>
      <w:numPr>
        <w:numId w:val="2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9C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99C"/>
    <w:pPr>
      <w:keepNext/>
      <w:keepLines/>
      <w:numPr>
        <w:ilvl w:val="2"/>
        <w:numId w:val="2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36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7ED7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699C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99C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F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6172"/>
  </w:style>
  <w:style w:type="paragraph" w:styleId="TOC2">
    <w:name w:val="toc 2"/>
    <w:basedOn w:val="Normal"/>
    <w:next w:val="Normal"/>
    <w:autoRedefine/>
    <w:uiPriority w:val="39"/>
    <w:unhideWhenUsed/>
    <w:rsid w:val="00FC6172"/>
    <w:pPr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FC6172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FC6172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C6172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C6172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C6172"/>
    <w:pPr>
      <w:ind w:left="1600"/>
    </w:pPr>
  </w:style>
  <w:style w:type="table" w:styleId="LightList-Accent2">
    <w:name w:val="Light List Accent 2"/>
    <w:basedOn w:val="TableNormal"/>
    <w:uiPriority w:val="61"/>
    <w:rsid w:val="003819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F97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002"/>
    <w:rPr>
      <w:color w:val="4C483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ADF"/>
    <w:rPr>
      <w:color w:val="A3648B" w:themeColor="followedHyperlink"/>
      <w:u w:val="single"/>
    </w:rPr>
  </w:style>
  <w:style w:type="table" w:styleId="ColorfulList">
    <w:name w:val="Colorful List"/>
    <w:basedOn w:val="TableNormal"/>
    <w:uiPriority w:val="72"/>
    <w:rsid w:val="007F57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rsid w:val="005C55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539"/>
    <w:rPr>
      <w:rFonts w:ascii="Garamond" w:eastAsia="MS Mincho" w:hAnsi="Garamond" w:cs="Times New Roman"/>
      <w:color w:val="4C483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539"/>
    <w:rPr>
      <w:rFonts w:ascii="Garamond" w:eastAsia="MS Mincho" w:hAnsi="Garamond" w:cs="Times New Roman"/>
      <w:color w:val="4C483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539"/>
    <w:pPr>
      <w:spacing w:line="240" w:lineRule="auto"/>
    </w:pPr>
    <w:rPr>
      <w:rFonts w:asciiTheme="minorHAnsi" w:eastAsiaTheme="minorEastAsia" w:hAnsiTheme="minorHAnsi" w:cstheme="minorBidi"/>
      <w:b/>
      <w:bCs/>
      <w:color w:val="4C483D" w:themeColor="text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539"/>
    <w:rPr>
      <w:rFonts w:ascii="Garamond" w:eastAsia="MS Mincho" w:hAnsi="Garamond" w:cs="Times New Roman"/>
      <w:b/>
      <w:bCs/>
      <w:color w:val="4C483D"/>
    </w:rPr>
  </w:style>
  <w:style w:type="table" w:customStyle="1" w:styleId="GridTable4Accent2">
    <w:name w:val="Grid Table 4 Accent 2"/>
    <w:basedOn w:val="TableNormal"/>
    <w:uiPriority w:val="49"/>
    <w:rsid w:val="00863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21" Type="http://schemas.microsoft.com/office/2011/relationships/commentsExtended" Target="commentsExtended.xml"/><Relationship Id="rId22" Type="http://schemas.microsoft.com/office/2011/relationships/people" Target="people.xml"/><Relationship Id="rId10" Type="http://schemas.openxmlformats.org/officeDocument/2006/relationships/endnotes" Target="endnotes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comments" Target="comments.xml"/><Relationship Id="rId15" Type="http://schemas.openxmlformats.org/officeDocument/2006/relationships/image" Target="media/image4.emf"/><Relationship Id="rId16" Type="http://schemas.openxmlformats.org/officeDocument/2006/relationships/package" Target="embeddings/Microsoft_Excel_Macro-Enabled_Worksheet1.xlsm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1B9955FD73134EB4BB88C0E1015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5845-3052-C045-A0B0-3DBF34DB4E63}"/>
      </w:docPartPr>
      <w:docPartBody>
        <w:p w:rsidR="00BD3637" w:rsidRDefault="00BD3637">
          <w:pPr>
            <w:pStyle w:val="2E1B9955FD73134EB4BB88C0E1015597"/>
          </w:pPr>
          <w:r>
            <w:t>[Company Name]</w:t>
          </w:r>
        </w:p>
      </w:docPartBody>
    </w:docPart>
    <w:docPart>
      <w:docPartPr>
        <w:name w:val="66B19DB7AF67ED46B98537B878DC5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3081-EF5C-9748-9DAC-24E9C4ADC7CF}"/>
      </w:docPartPr>
      <w:docPartBody>
        <w:p w:rsidR="00BD3637" w:rsidRDefault="00BD3637">
          <w:pPr>
            <w:pStyle w:val="66B19DB7AF67ED46B98537B878DC59E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1374BBD62997CE49BB4743CE1BBC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2FF-767A-9D4F-BC45-FF08DAFF95CF}"/>
      </w:docPartPr>
      <w:docPartBody>
        <w:p w:rsidR="00BD3637" w:rsidRDefault="00BD3637">
          <w:pPr>
            <w:pStyle w:val="1374BBD62997CE49BB4743CE1BBC7D8A"/>
          </w:pPr>
          <w:r>
            <w:rPr>
              <w:rStyle w:val="PlaceholderText"/>
            </w:rPr>
            <w:t>[Client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37"/>
    <w:rsid w:val="00090FBD"/>
    <w:rsid w:val="00177CE1"/>
    <w:rsid w:val="002023B0"/>
    <w:rsid w:val="002177D4"/>
    <w:rsid w:val="0022272E"/>
    <w:rsid w:val="00265426"/>
    <w:rsid w:val="002804FA"/>
    <w:rsid w:val="002B4843"/>
    <w:rsid w:val="002E194E"/>
    <w:rsid w:val="0030277E"/>
    <w:rsid w:val="00317E9F"/>
    <w:rsid w:val="003339DD"/>
    <w:rsid w:val="004408DE"/>
    <w:rsid w:val="00451043"/>
    <w:rsid w:val="004744E2"/>
    <w:rsid w:val="004855A6"/>
    <w:rsid w:val="00494AE5"/>
    <w:rsid w:val="00503E7F"/>
    <w:rsid w:val="00573A54"/>
    <w:rsid w:val="00593538"/>
    <w:rsid w:val="00673EC0"/>
    <w:rsid w:val="00680B03"/>
    <w:rsid w:val="006C33E3"/>
    <w:rsid w:val="00712FAF"/>
    <w:rsid w:val="00762049"/>
    <w:rsid w:val="00804556"/>
    <w:rsid w:val="00840F50"/>
    <w:rsid w:val="00871E61"/>
    <w:rsid w:val="009421D4"/>
    <w:rsid w:val="0095221D"/>
    <w:rsid w:val="00967296"/>
    <w:rsid w:val="009C6FDB"/>
    <w:rsid w:val="009C75F7"/>
    <w:rsid w:val="009F21CF"/>
    <w:rsid w:val="00AD14FB"/>
    <w:rsid w:val="00B80855"/>
    <w:rsid w:val="00BA76A9"/>
    <w:rsid w:val="00BA7FD2"/>
    <w:rsid w:val="00BC1FFE"/>
    <w:rsid w:val="00BD3637"/>
    <w:rsid w:val="00C3645B"/>
    <w:rsid w:val="00C42463"/>
    <w:rsid w:val="00C566DC"/>
    <w:rsid w:val="00C92403"/>
    <w:rsid w:val="00CC0415"/>
    <w:rsid w:val="00CC6200"/>
    <w:rsid w:val="00CE37C3"/>
    <w:rsid w:val="00D07C8B"/>
    <w:rsid w:val="00D14417"/>
    <w:rsid w:val="00D416CA"/>
    <w:rsid w:val="00D56BEA"/>
    <w:rsid w:val="00D8008A"/>
    <w:rsid w:val="00E70003"/>
    <w:rsid w:val="00E847CF"/>
    <w:rsid w:val="00EE1434"/>
    <w:rsid w:val="00EF0BB7"/>
    <w:rsid w:val="00F80E1B"/>
    <w:rsid w:val="00F915BA"/>
    <w:rsid w:val="00FC515C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B9955FD73134EB4BB88C0E1015597">
    <w:name w:val="2E1B9955FD73134EB4BB88C0E1015597"/>
  </w:style>
  <w:style w:type="paragraph" w:customStyle="1" w:styleId="66B19DB7AF67ED46B98537B878DC59EF">
    <w:name w:val="66B19DB7AF67ED46B98537B878DC59EF"/>
  </w:style>
  <w:style w:type="character" w:styleId="PlaceholderText">
    <w:name w:val="Placeholder Text"/>
    <w:basedOn w:val="DefaultParagraphFont"/>
    <w:uiPriority w:val="99"/>
    <w:semiHidden/>
    <w:rsid w:val="00FC515C"/>
    <w:rPr>
      <w:color w:val="4F81BD" w:themeColor="accent1"/>
    </w:rPr>
  </w:style>
  <w:style w:type="paragraph" w:customStyle="1" w:styleId="E5567680EA70A94FACB3D966374064A7">
    <w:name w:val="E5567680EA70A94FACB3D966374064A7"/>
  </w:style>
  <w:style w:type="paragraph" w:customStyle="1" w:styleId="1374BBD62997CE49BB4743CE1BBC7D8A">
    <w:name w:val="1374BBD62997CE49BB4743CE1BBC7D8A"/>
  </w:style>
  <w:style w:type="paragraph" w:customStyle="1" w:styleId="ED4790C41F761941B823AA5BDD32BDB5">
    <w:name w:val="ED4790C41F761941B823AA5BDD32BDB5"/>
  </w:style>
  <w:style w:type="paragraph" w:customStyle="1" w:styleId="62BA8E0F5FEC64439F57E63ECB436854">
    <w:name w:val="62BA8E0F5FEC64439F57E63ECB436854"/>
  </w:style>
  <w:style w:type="paragraph" w:customStyle="1" w:styleId="129E763754183044993B5BD11E2A51D6">
    <w:name w:val="129E763754183044993B5BD11E2A51D6"/>
  </w:style>
  <w:style w:type="paragraph" w:customStyle="1" w:styleId="32B3126501F9DE4DAFCBD1F42334CBD3">
    <w:name w:val="32B3126501F9DE4DAFCBD1F42334CBD3"/>
  </w:style>
  <w:style w:type="paragraph" w:customStyle="1" w:styleId="BDC0808F11C7584C8018C3C0AC141D24">
    <w:name w:val="BDC0808F11C7584C8018C3C0AC141D24"/>
  </w:style>
  <w:style w:type="paragraph" w:customStyle="1" w:styleId="8FE8F384A97E934296BB786C2FFDDF53">
    <w:name w:val="8FE8F384A97E934296BB786C2FFDDF53"/>
  </w:style>
  <w:style w:type="paragraph" w:customStyle="1" w:styleId="AD5CBBD3D319E946B0C31A3B63D4DA06">
    <w:name w:val="AD5CBBD3D319E946B0C31A3B63D4DA06"/>
  </w:style>
  <w:style w:type="paragraph" w:customStyle="1" w:styleId="5E17D3CFEB97844B8F190EF01774104A">
    <w:name w:val="5E17D3CFEB97844B8F190EF01774104A"/>
  </w:style>
  <w:style w:type="paragraph" w:customStyle="1" w:styleId="8B6CC4E088BD8A49925FF86609A2C922">
    <w:name w:val="8B6CC4E088BD8A49925FF86609A2C922"/>
  </w:style>
  <w:style w:type="paragraph" w:customStyle="1" w:styleId="3A5FFC9E749F4147B6B97D6DC5D3EE45">
    <w:name w:val="3A5FFC9E749F4147B6B97D6DC5D3EE45"/>
  </w:style>
  <w:style w:type="paragraph" w:customStyle="1" w:styleId="7705EB3339F549488A4C5E36ABC59A75">
    <w:name w:val="7705EB3339F549488A4C5E36ABC59A75"/>
  </w:style>
  <w:style w:type="paragraph" w:customStyle="1" w:styleId="B5A55DD0F0054443A4A5CE34C26B2AFC">
    <w:name w:val="B5A55DD0F0054443A4A5CE34C26B2AFC"/>
    <w:rsid w:val="00BD3637"/>
  </w:style>
  <w:style w:type="paragraph" w:customStyle="1" w:styleId="532439D78B46D54F9108EB5EDB6679C0">
    <w:name w:val="532439D78B46D54F9108EB5EDB6679C0"/>
    <w:rsid w:val="00BD3637"/>
  </w:style>
  <w:style w:type="paragraph" w:customStyle="1" w:styleId="FFA546324C4F20429F434687907E0EC6">
    <w:name w:val="FFA546324C4F20429F434687907E0EC6"/>
    <w:rsid w:val="00BD3637"/>
  </w:style>
  <w:style w:type="paragraph" w:customStyle="1" w:styleId="DBD4151437597841BBBEF707DF310119">
    <w:name w:val="DBD4151437597841BBBEF707DF310119"/>
    <w:rsid w:val="00BD3637"/>
  </w:style>
  <w:style w:type="paragraph" w:customStyle="1" w:styleId="3A1C89ACF16322408FB5C300B7750AC5">
    <w:name w:val="3A1C89ACF16322408FB5C300B7750AC5"/>
    <w:rsid w:val="00BD3637"/>
  </w:style>
  <w:style w:type="paragraph" w:customStyle="1" w:styleId="0779E5475C422A4A9BA5CF29960FA651">
    <w:name w:val="0779E5475C422A4A9BA5CF29960FA651"/>
    <w:rsid w:val="00BD3637"/>
  </w:style>
  <w:style w:type="paragraph" w:customStyle="1" w:styleId="85C4F34E61E0AD4582FED5BDACC9FF2F">
    <w:name w:val="85C4F34E61E0AD4582FED5BDACC9FF2F"/>
    <w:rsid w:val="00BD3637"/>
  </w:style>
  <w:style w:type="paragraph" w:customStyle="1" w:styleId="C99023BA3467E341978C05FC11F51BA4">
    <w:name w:val="C99023BA3467E341978C05FC11F51BA4"/>
    <w:rsid w:val="00BD3637"/>
  </w:style>
  <w:style w:type="paragraph" w:customStyle="1" w:styleId="C42B9AE3BB0C9E439802CBE6CAE3811C">
    <w:name w:val="C42B9AE3BB0C9E439802CBE6CAE3811C"/>
    <w:rsid w:val="00FC515C"/>
  </w:style>
  <w:style w:type="paragraph" w:customStyle="1" w:styleId="D7C2013EDEA7AC4BACBE802B1B01CFE9">
    <w:name w:val="D7C2013EDEA7AC4BACBE802B1B01CFE9"/>
    <w:rsid w:val="00FC515C"/>
  </w:style>
  <w:style w:type="paragraph" w:customStyle="1" w:styleId="50C642D93FA8B7458DF7212D87E7DF1C">
    <w:name w:val="50C642D93FA8B7458DF7212D87E7DF1C"/>
    <w:rsid w:val="00FC515C"/>
  </w:style>
  <w:style w:type="paragraph" w:customStyle="1" w:styleId="984BEF0F23DD9B499D52AD2D44B5DD4B">
    <w:name w:val="984BEF0F23DD9B499D52AD2D44B5DD4B"/>
    <w:rsid w:val="00FC515C"/>
  </w:style>
  <w:style w:type="paragraph" w:customStyle="1" w:styleId="D7F77B44281C104EAFF04F492FB91FC6">
    <w:name w:val="D7F77B44281C104EAFF04F492FB91FC6"/>
    <w:rsid w:val="00FC515C"/>
  </w:style>
  <w:style w:type="paragraph" w:customStyle="1" w:styleId="5970A13921ABB84BB64B1551C7B92CFC">
    <w:name w:val="5970A13921ABB84BB64B1551C7B92CFC"/>
    <w:rsid w:val="00FC515C"/>
  </w:style>
  <w:style w:type="paragraph" w:customStyle="1" w:styleId="3D17E6F0E11CA3459143C20F18BF6230">
    <w:name w:val="3D17E6F0E11CA3459143C20F18BF6230"/>
    <w:rsid w:val="00FC515C"/>
  </w:style>
  <w:style w:type="paragraph" w:customStyle="1" w:styleId="E8E271BB17E3584E98243B045637D5C1">
    <w:name w:val="E8E271BB17E3584E98243B045637D5C1"/>
    <w:rsid w:val="00FC515C"/>
  </w:style>
  <w:style w:type="paragraph" w:customStyle="1" w:styleId="43B88AC400F46849A854CDC241DB0D65">
    <w:name w:val="43B88AC400F46849A854CDC241DB0D65"/>
    <w:rsid w:val="00FC515C"/>
  </w:style>
  <w:style w:type="paragraph" w:customStyle="1" w:styleId="389A7BCB759CD7448238BDA059968EAE">
    <w:name w:val="389A7BCB759CD7448238BDA059968EAE"/>
    <w:rsid w:val="00FC51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B9955FD73134EB4BB88C0E1015597">
    <w:name w:val="2E1B9955FD73134EB4BB88C0E1015597"/>
  </w:style>
  <w:style w:type="paragraph" w:customStyle="1" w:styleId="66B19DB7AF67ED46B98537B878DC59EF">
    <w:name w:val="66B19DB7AF67ED46B98537B878DC59EF"/>
  </w:style>
  <w:style w:type="character" w:styleId="PlaceholderText">
    <w:name w:val="Placeholder Text"/>
    <w:basedOn w:val="DefaultParagraphFont"/>
    <w:uiPriority w:val="99"/>
    <w:semiHidden/>
    <w:rsid w:val="00FC515C"/>
    <w:rPr>
      <w:color w:val="4F81BD" w:themeColor="accent1"/>
    </w:rPr>
  </w:style>
  <w:style w:type="paragraph" w:customStyle="1" w:styleId="E5567680EA70A94FACB3D966374064A7">
    <w:name w:val="E5567680EA70A94FACB3D966374064A7"/>
  </w:style>
  <w:style w:type="paragraph" w:customStyle="1" w:styleId="1374BBD62997CE49BB4743CE1BBC7D8A">
    <w:name w:val="1374BBD62997CE49BB4743CE1BBC7D8A"/>
  </w:style>
  <w:style w:type="paragraph" w:customStyle="1" w:styleId="ED4790C41F761941B823AA5BDD32BDB5">
    <w:name w:val="ED4790C41F761941B823AA5BDD32BDB5"/>
  </w:style>
  <w:style w:type="paragraph" w:customStyle="1" w:styleId="62BA8E0F5FEC64439F57E63ECB436854">
    <w:name w:val="62BA8E0F5FEC64439F57E63ECB436854"/>
  </w:style>
  <w:style w:type="paragraph" w:customStyle="1" w:styleId="129E763754183044993B5BD11E2A51D6">
    <w:name w:val="129E763754183044993B5BD11E2A51D6"/>
  </w:style>
  <w:style w:type="paragraph" w:customStyle="1" w:styleId="32B3126501F9DE4DAFCBD1F42334CBD3">
    <w:name w:val="32B3126501F9DE4DAFCBD1F42334CBD3"/>
  </w:style>
  <w:style w:type="paragraph" w:customStyle="1" w:styleId="BDC0808F11C7584C8018C3C0AC141D24">
    <w:name w:val="BDC0808F11C7584C8018C3C0AC141D24"/>
  </w:style>
  <w:style w:type="paragraph" w:customStyle="1" w:styleId="8FE8F384A97E934296BB786C2FFDDF53">
    <w:name w:val="8FE8F384A97E934296BB786C2FFDDF53"/>
  </w:style>
  <w:style w:type="paragraph" w:customStyle="1" w:styleId="AD5CBBD3D319E946B0C31A3B63D4DA06">
    <w:name w:val="AD5CBBD3D319E946B0C31A3B63D4DA06"/>
  </w:style>
  <w:style w:type="paragraph" w:customStyle="1" w:styleId="5E17D3CFEB97844B8F190EF01774104A">
    <w:name w:val="5E17D3CFEB97844B8F190EF01774104A"/>
  </w:style>
  <w:style w:type="paragraph" w:customStyle="1" w:styleId="8B6CC4E088BD8A49925FF86609A2C922">
    <w:name w:val="8B6CC4E088BD8A49925FF86609A2C922"/>
  </w:style>
  <w:style w:type="paragraph" w:customStyle="1" w:styleId="3A5FFC9E749F4147B6B97D6DC5D3EE45">
    <w:name w:val="3A5FFC9E749F4147B6B97D6DC5D3EE45"/>
  </w:style>
  <w:style w:type="paragraph" w:customStyle="1" w:styleId="7705EB3339F549488A4C5E36ABC59A75">
    <w:name w:val="7705EB3339F549488A4C5E36ABC59A75"/>
  </w:style>
  <w:style w:type="paragraph" w:customStyle="1" w:styleId="B5A55DD0F0054443A4A5CE34C26B2AFC">
    <w:name w:val="B5A55DD0F0054443A4A5CE34C26B2AFC"/>
    <w:rsid w:val="00BD3637"/>
  </w:style>
  <w:style w:type="paragraph" w:customStyle="1" w:styleId="532439D78B46D54F9108EB5EDB6679C0">
    <w:name w:val="532439D78B46D54F9108EB5EDB6679C0"/>
    <w:rsid w:val="00BD3637"/>
  </w:style>
  <w:style w:type="paragraph" w:customStyle="1" w:styleId="FFA546324C4F20429F434687907E0EC6">
    <w:name w:val="FFA546324C4F20429F434687907E0EC6"/>
    <w:rsid w:val="00BD3637"/>
  </w:style>
  <w:style w:type="paragraph" w:customStyle="1" w:styleId="DBD4151437597841BBBEF707DF310119">
    <w:name w:val="DBD4151437597841BBBEF707DF310119"/>
    <w:rsid w:val="00BD3637"/>
  </w:style>
  <w:style w:type="paragraph" w:customStyle="1" w:styleId="3A1C89ACF16322408FB5C300B7750AC5">
    <w:name w:val="3A1C89ACF16322408FB5C300B7750AC5"/>
    <w:rsid w:val="00BD3637"/>
  </w:style>
  <w:style w:type="paragraph" w:customStyle="1" w:styleId="0779E5475C422A4A9BA5CF29960FA651">
    <w:name w:val="0779E5475C422A4A9BA5CF29960FA651"/>
    <w:rsid w:val="00BD3637"/>
  </w:style>
  <w:style w:type="paragraph" w:customStyle="1" w:styleId="85C4F34E61E0AD4582FED5BDACC9FF2F">
    <w:name w:val="85C4F34E61E0AD4582FED5BDACC9FF2F"/>
    <w:rsid w:val="00BD3637"/>
  </w:style>
  <w:style w:type="paragraph" w:customStyle="1" w:styleId="C99023BA3467E341978C05FC11F51BA4">
    <w:name w:val="C99023BA3467E341978C05FC11F51BA4"/>
    <w:rsid w:val="00BD3637"/>
  </w:style>
  <w:style w:type="paragraph" w:customStyle="1" w:styleId="C42B9AE3BB0C9E439802CBE6CAE3811C">
    <w:name w:val="C42B9AE3BB0C9E439802CBE6CAE3811C"/>
    <w:rsid w:val="00FC515C"/>
  </w:style>
  <w:style w:type="paragraph" w:customStyle="1" w:styleId="D7C2013EDEA7AC4BACBE802B1B01CFE9">
    <w:name w:val="D7C2013EDEA7AC4BACBE802B1B01CFE9"/>
    <w:rsid w:val="00FC515C"/>
  </w:style>
  <w:style w:type="paragraph" w:customStyle="1" w:styleId="50C642D93FA8B7458DF7212D87E7DF1C">
    <w:name w:val="50C642D93FA8B7458DF7212D87E7DF1C"/>
    <w:rsid w:val="00FC515C"/>
  </w:style>
  <w:style w:type="paragraph" w:customStyle="1" w:styleId="984BEF0F23DD9B499D52AD2D44B5DD4B">
    <w:name w:val="984BEF0F23DD9B499D52AD2D44B5DD4B"/>
    <w:rsid w:val="00FC515C"/>
  </w:style>
  <w:style w:type="paragraph" w:customStyle="1" w:styleId="D7F77B44281C104EAFF04F492FB91FC6">
    <w:name w:val="D7F77B44281C104EAFF04F492FB91FC6"/>
    <w:rsid w:val="00FC515C"/>
  </w:style>
  <w:style w:type="paragraph" w:customStyle="1" w:styleId="5970A13921ABB84BB64B1551C7B92CFC">
    <w:name w:val="5970A13921ABB84BB64B1551C7B92CFC"/>
    <w:rsid w:val="00FC515C"/>
  </w:style>
  <w:style w:type="paragraph" w:customStyle="1" w:styleId="3D17E6F0E11CA3459143C20F18BF6230">
    <w:name w:val="3D17E6F0E11CA3459143C20F18BF6230"/>
    <w:rsid w:val="00FC515C"/>
  </w:style>
  <w:style w:type="paragraph" w:customStyle="1" w:styleId="E8E271BB17E3584E98243B045637D5C1">
    <w:name w:val="E8E271BB17E3584E98243B045637D5C1"/>
    <w:rsid w:val="00FC515C"/>
  </w:style>
  <w:style w:type="paragraph" w:customStyle="1" w:styleId="43B88AC400F46849A854CDC241DB0D65">
    <w:name w:val="43B88AC400F46849A854CDC241DB0D65"/>
    <w:rsid w:val="00FC515C"/>
  </w:style>
  <w:style w:type="paragraph" w:customStyle="1" w:styleId="389A7BCB759CD7448238BDA059968EAE">
    <w:name w:val="389A7BCB759CD7448238BDA059968EAE"/>
    <w:rsid w:val="00FC5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5A748-F3E8-B848-9D93-C4385552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1871</Words>
  <Characters>10668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Verticurl LLC</Company>
  <LinksUpToDate>false</LinksUpToDate>
  <CharactersWithSpaces>12514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McNabb</dc:creator>
  <cp:keywords/>
  <dc:description/>
  <cp:lastModifiedBy>Nishal John</cp:lastModifiedBy>
  <cp:revision>12</cp:revision>
  <dcterms:created xsi:type="dcterms:W3CDTF">2015-02-04T09:04:00Z</dcterms:created>
  <dcterms:modified xsi:type="dcterms:W3CDTF">2015-02-10T03:47:00Z</dcterms:modified>
  <cp:contentStatus>AIA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